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53B5F" w14:textId="77777777" w:rsidR="00AF0471" w:rsidRDefault="00AF0471"/>
    <w:p w14:paraId="19C37A57" w14:textId="77777777" w:rsidR="007F197F" w:rsidRDefault="007F197F" w:rsidP="00DC02CE">
      <w:pPr>
        <w:spacing w:before="1200"/>
      </w:pPr>
    </w:p>
    <w:p w14:paraId="7B391260" w14:textId="69025781" w:rsidR="007F197F" w:rsidRPr="003C0C95" w:rsidRDefault="00173407" w:rsidP="00514A16">
      <w:r>
        <w:rPr>
          <w:noProof/>
        </w:rPr>
        <w:drawing>
          <wp:inline distT="0" distB="0" distL="0" distR="0" wp14:anchorId="77C3E08F" wp14:editId="06248A9E">
            <wp:extent cx="8001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857250"/>
                    </a:xfrm>
                    <a:prstGeom prst="rect">
                      <a:avLst/>
                    </a:prstGeom>
                    <a:noFill/>
                    <a:ln>
                      <a:noFill/>
                    </a:ln>
                  </pic:spPr>
                </pic:pic>
              </a:graphicData>
            </a:graphic>
          </wp:inline>
        </w:drawing>
      </w:r>
    </w:p>
    <w:p w14:paraId="5782E49C" w14:textId="77777777" w:rsidR="007F197F" w:rsidRDefault="007F197F"/>
    <w:p w14:paraId="538918B3" w14:textId="18C2F7E6" w:rsidR="007F197F" w:rsidRPr="00514A16" w:rsidRDefault="009E1613" w:rsidP="00DC02CE">
      <w:pPr>
        <w:pStyle w:val="Heading1"/>
        <w:spacing w:before="1080"/>
        <w:jc w:val="center"/>
        <w:rPr>
          <w:sz w:val="40"/>
        </w:rPr>
      </w:pPr>
      <w:r w:rsidRPr="00514A16">
        <w:rPr>
          <w:sz w:val="40"/>
        </w:rPr>
        <w:t>SAP®</w:t>
      </w:r>
      <w:r w:rsidR="007F197F" w:rsidRPr="00514A16">
        <w:rPr>
          <w:sz w:val="40"/>
        </w:rPr>
        <w:t xml:space="preserve"> and </w:t>
      </w:r>
      <w:r w:rsidR="00592758" w:rsidRPr="00514A16">
        <w:rPr>
          <w:sz w:val="40"/>
        </w:rPr>
        <w:t xml:space="preserve">OpenText® </w:t>
      </w:r>
      <w:r w:rsidRPr="00514A16">
        <w:rPr>
          <w:sz w:val="40"/>
        </w:rPr>
        <w:t>Documentum®</w:t>
      </w:r>
      <w:r w:rsidR="007F197F" w:rsidRPr="00514A16">
        <w:rPr>
          <w:sz w:val="40"/>
        </w:rPr>
        <w:t xml:space="preserve"> Integration</w:t>
      </w:r>
    </w:p>
    <w:p w14:paraId="4D8577AC" w14:textId="49536E34" w:rsidR="007F197F" w:rsidRPr="00514A16" w:rsidRDefault="007F197F" w:rsidP="00B76C46">
      <w:pPr>
        <w:pStyle w:val="Heading2"/>
        <w:jc w:val="center"/>
        <w:rPr>
          <w:sz w:val="32"/>
        </w:rPr>
      </w:pPr>
      <w:r w:rsidRPr="00514A16">
        <w:rPr>
          <w:sz w:val="32"/>
        </w:rPr>
        <w:t>Providing</w:t>
      </w:r>
      <w:r w:rsidR="00496A49" w:rsidRPr="00514A16">
        <w:rPr>
          <w:sz w:val="32"/>
        </w:rPr>
        <w:t xml:space="preserve"> </w:t>
      </w:r>
      <w:r w:rsidR="00D7028D" w:rsidRPr="00514A16">
        <w:rPr>
          <w:sz w:val="32"/>
        </w:rPr>
        <w:t xml:space="preserve">a </w:t>
      </w:r>
      <w:r w:rsidRPr="00514A16">
        <w:rPr>
          <w:sz w:val="32"/>
        </w:rPr>
        <w:t>Seamless</w:t>
      </w:r>
      <w:r w:rsidR="005B413B" w:rsidRPr="00514A16">
        <w:rPr>
          <w:sz w:val="32"/>
        </w:rPr>
        <w:t>,</w:t>
      </w:r>
      <w:r w:rsidRPr="00514A16">
        <w:rPr>
          <w:sz w:val="32"/>
        </w:rPr>
        <w:t xml:space="preserve"> </w:t>
      </w:r>
      <w:r w:rsidR="00496A49" w:rsidRPr="00514A16">
        <w:rPr>
          <w:sz w:val="32"/>
        </w:rPr>
        <w:t xml:space="preserve">Employee </w:t>
      </w:r>
      <w:r w:rsidRPr="00514A16">
        <w:rPr>
          <w:sz w:val="32"/>
        </w:rPr>
        <w:t>Self-</w:t>
      </w:r>
      <w:r w:rsidR="00F75488">
        <w:rPr>
          <w:sz w:val="32"/>
        </w:rPr>
        <w:t>S</w:t>
      </w:r>
      <w:r w:rsidRPr="00514A16">
        <w:rPr>
          <w:sz w:val="32"/>
        </w:rPr>
        <w:t xml:space="preserve">ervice </w:t>
      </w:r>
      <w:r w:rsidR="00D7028D" w:rsidRPr="00514A16">
        <w:rPr>
          <w:sz w:val="32"/>
        </w:rPr>
        <w:t>Information System</w:t>
      </w:r>
    </w:p>
    <w:p w14:paraId="144CE9DD" w14:textId="77777777" w:rsidR="00B76C46" w:rsidRPr="00514A16" w:rsidRDefault="00B76C46" w:rsidP="00B76C46">
      <w:pPr>
        <w:rPr>
          <w:sz w:val="28"/>
        </w:rPr>
      </w:pPr>
    </w:p>
    <w:p w14:paraId="65B477BC" w14:textId="77777777" w:rsidR="00B76C46" w:rsidRPr="00B76C46" w:rsidRDefault="00B76C46" w:rsidP="00B76C46"/>
    <w:p w14:paraId="3D16CA67" w14:textId="77777777" w:rsidR="00A123A8" w:rsidRDefault="00A123A8" w:rsidP="00DC02CE">
      <w:pPr>
        <w:spacing w:before="2800"/>
        <w:jc w:val="center"/>
      </w:pPr>
      <w:r>
        <w:t>By William Hunton, Architect</w:t>
      </w:r>
      <w:r w:rsidR="00D7028D">
        <w:t>,</w:t>
      </w:r>
      <w:r w:rsidR="000956BD">
        <w:t xml:space="preserve"> and Yugandhar Sabba</w:t>
      </w:r>
      <w:r>
        <w:t>ni, Sr. Engineer</w:t>
      </w:r>
    </w:p>
    <w:p w14:paraId="2E5FB812" w14:textId="2E092E5C" w:rsidR="00D7028D" w:rsidRDefault="00D7028D" w:rsidP="00B76C46">
      <w:pPr>
        <w:jc w:val="center"/>
      </w:pPr>
      <w:r>
        <w:t>Armedia, LLC</w:t>
      </w:r>
      <w:r w:rsidR="00D26170">
        <w:t xml:space="preserve">, </w:t>
      </w:r>
      <w:hyperlink r:id="rId9" w:history="1">
        <w:r w:rsidR="00D26170" w:rsidRPr="00E87EB6">
          <w:rPr>
            <w:rStyle w:val="Hyperlink"/>
          </w:rPr>
          <w:t>http://www.armedia.com</w:t>
        </w:r>
      </w:hyperlink>
      <w:r w:rsidR="00D26170">
        <w:t xml:space="preserve">, </w:t>
      </w:r>
    </w:p>
    <w:p w14:paraId="29255E89" w14:textId="3556CB97" w:rsidR="00B76C46" w:rsidRPr="00A123A8" w:rsidRDefault="00FB533D" w:rsidP="00B76C46">
      <w:pPr>
        <w:jc w:val="center"/>
      </w:pPr>
      <w:r>
        <w:t>August</w:t>
      </w:r>
      <w:r w:rsidR="00B76C46">
        <w:t xml:space="preserve"> 2017</w:t>
      </w:r>
    </w:p>
    <w:p w14:paraId="19A87900" w14:textId="77777777" w:rsidR="00A123A8" w:rsidRDefault="00A123A8">
      <w:r>
        <w:br w:type="page"/>
      </w:r>
    </w:p>
    <w:p w14:paraId="6F36B68F" w14:textId="77777777" w:rsidR="007F197F" w:rsidRDefault="007F197F" w:rsidP="007F197F"/>
    <w:p w14:paraId="210689AE" w14:textId="77777777" w:rsidR="007F197F" w:rsidRDefault="00A123A8" w:rsidP="00592758">
      <w:pPr>
        <w:pStyle w:val="Heading2"/>
      </w:pPr>
      <w:r>
        <w:t>Introduction</w:t>
      </w:r>
    </w:p>
    <w:p w14:paraId="12DCAA43" w14:textId="3D8B139F" w:rsidR="00B76C46" w:rsidRDefault="009E1613" w:rsidP="007F197F">
      <w:r>
        <w:t>SAP®</w:t>
      </w:r>
      <w:r w:rsidR="00B76C46">
        <w:t xml:space="preserve"> </w:t>
      </w:r>
      <w:r w:rsidR="006E3E3E">
        <w:t>has integrated with</w:t>
      </w:r>
      <w:r w:rsidR="00B76C46">
        <w:t xml:space="preserve"> </w:t>
      </w:r>
      <w:r w:rsidR="00592758">
        <w:t>OpenText®</w:t>
      </w:r>
      <w:r w:rsidR="00B76C46">
        <w:t xml:space="preserve"> Documentum</w:t>
      </w:r>
      <w:r w:rsidR="006E3E3E">
        <w:t xml:space="preserve">® products for many years.  </w:t>
      </w:r>
      <w:r w:rsidR="00592758">
        <w:t xml:space="preserve">The </w:t>
      </w:r>
      <w:r w:rsidR="006E3E3E">
        <w:t>Documentum</w:t>
      </w:r>
      <w:r w:rsidR="00592758">
        <w:t xml:space="preserve"> product </w:t>
      </w:r>
      <w:r w:rsidR="00B76C46">
        <w:t xml:space="preserve">capabilities in </w:t>
      </w:r>
      <w:r w:rsidR="00781B61">
        <w:t>document management</w:t>
      </w:r>
      <w:del w:id="0" w:author="Susan Ladwig" w:date="2017-09-03T08:02:00Z">
        <w:r w:rsidR="00781B61" w:rsidDel="00E95A87">
          <w:delText xml:space="preserve"> and </w:delText>
        </w:r>
      </w:del>
      <w:ins w:id="1" w:author="Susan Ladwig" w:date="2017-09-03T08:02:00Z">
        <w:r w:rsidR="00E95A87">
          <w:t xml:space="preserve">, </w:t>
        </w:r>
      </w:ins>
      <w:r w:rsidR="00B76C46">
        <w:t xml:space="preserve">archiving, version management, records management, and robust </w:t>
      </w:r>
      <w:r w:rsidR="00781B61">
        <w:t xml:space="preserve">content </w:t>
      </w:r>
      <w:r w:rsidR="00B76C46">
        <w:t xml:space="preserve">security complement many of </w:t>
      </w:r>
      <w:r>
        <w:t>SAP</w:t>
      </w:r>
      <w:r w:rsidR="00B76C46">
        <w:t>’s products</w:t>
      </w:r>
      <w:r w:rsidR="00152F75">
        <w:t xml:space="preserve"> that need a backend repository</w:t>
      </w:r>
      <w:r w:rsidR="00781B61">
        <w:t xml:space="preserve"> to house unstructured content</w:t>
      </w:r>
      <w:del w:id="2" w:author="Susan Ladwig" w:date="2017-09-03T08:01:00Z">
        <w:r w:rsidDel="00E95A87">
          <w:delText>, as well as to</w:delText>
        </w:r>
      </w:del>
      <w:ins w:id="3" w:author="Susan Ladwig" w:date="2017-09-03T08:01:00Z">
        <w:r w:rsidR="00E95A87">
          <w:t xml:space="preserve"> and</w:t>
        </w:r>
      </w:ins>
      <w:r>
        <w:t xml:space="preserve"> provide downstream</w:t>
      </w:r>
      <w:r w:rsidR="006E3E3E">
        <w:t xml:space="preserve"> business capability</w:t>
      </w:r>
      <w:r w:rsidR="00B76C46">
        <w:t xml:space="preserve">.  </w:t>
      </w:r>
    </w:p>
    <w:p w14:paraId="58773E01" w14:textId="37C7399B" w:rsidR="00DC02CE" w:rsidRDefault="00DC02CE" w:rsidP="007F197F">
      <w:r>
        <w:t xml:space="preserve">As a systems integration and enterprise content management solutions firm with expertise in OpenText Documentum and SAP, </w:t>
      </w:r>
      <w:r w:rsidR="00B76C46">
        <w:t>Armedia</w:t>
      </w:r>
      <w:r>
        <w:t xml:space="preserve">, LLC, is a natural partner for government and commercial clients looking to integrate SAP and Documentum. </w:t>
      </w:r>
    </w:p>
    <w:p w14:paraId="254D48C5" w14:textId="1DE74F0F" w:rsidR="00D7028D" w:rsidRDefault="00B76C46" w:rsidP="007F197F">
      <w:r>
        <w:t>In this case study</w:t>
      </w:r>
      <w:r w:rsidR="00781B61">
        <w:t>,</w:t>
      </w:r>
      <w:r>
        <w:t xml:space="preserve"> we’ll present the chal</w:t>
      </w:r>
      <w:r w:rsidR="00D7028D">
        <w:t xml:space="preserve">lenges faced by a </w:t>
      </w:r>
      <w:r w:rsidR="006E3E3E">
        <w:t>Fortune 100</w:t>
      </w:r>
      <w:r w:rsidR="00D7028D">
        <w:t xml:space="preserve"> company </w:t>
      </w:r>
      <w:r w:rsidR="00DC02CE">
        <w:t xml:space="preserve">moving </w:t>
      </w:r>
      <w:r w:rsidR="00513CEA">
        <w:t>from an</w:t>
      </w:r>
      <w:r w:rsidR="00D7028D">
        <w:t xml:space="preserve"> older</w:t>
      </w:r>
      <w:r w:rsidR="00513CEA">
        <w:t>,</w:t>
      </w:r>
      <w:r w:rsidR="00D7028D">
        <w:t xml:space="preserve"> legacy employee information system to </w:t>
      </w:r>
      <w:r w:rsidR="009E1613">
        <w:t>SAP</w:t>
      </w:r>
      <w:r w:rsidR="00D7028D">
        <w:t xml:space="preserve"> HRMS and SuccessFactors®</w:t>
      </w:r>
      <w:r w:rsidR="00DC02CE">
        <w:t>, while providing</w:t>
      </w:r>
      <w:r w:rsidR="00D7028D">
        <w:t xml:space="preserve"> its </w:t>
      </w:r>
      <w:r w:rsidR="00DC02CE">
        <w:t xml:space="preserve">worldwide </w:t>
      </w:r>
      <w:r w:rsidR="00D7028D">
        <w:t>employees a modern</w:t>
      </w:r>
      <w:r w:rsidR="00DC02CE">
        <w:t xml:space="preserve">, seamless, </w:t>
      </w:r>
      <w:r w:rsidR="00D7028D">
        <w:t>functionally consistent information system</w:t>
      </w:r>
      <w:r w:rsidR="006E3E3E">
        <w:t>.</w:t>
      </w:r>
      <w:r w:rsidR="000153EF">
        <w:t xml:space="preserve"> </w:t>
      </w:r>
      <w:r w:rsidR="00D7028D">
        <w:t xml:space="preserve">We will describe how Armedia partnered with </w:t>
      </w:r>
      <w:del w:id="4" w:author="Susan Ladwig" w:date="2017-09-03T08:03:00Z">
        <w:r w:rsidR="00D7028D" w:rsidDel="00E95A87">
          <w:delText>our customer</w:delText>
        </w:r>
        <w:commentRangeStart w:id="5"/>
        <w:r w:rsidR="00D7028D" w:rsidDel="00E95A87">
          <w:delText xml:space="preserve"> </w:delText>
        </w:r>
      </w:del>
      <w:ins w:id="6" w:author="Susan Ladwig" w:date="2017-09-03T08:03:00Z">
        <w:r w:rsidR="00E95A87">
          <w:t xml:space="preserve">the client and a third party </w:t>
        </w:r>
      </w:ins>
      <w:del w:id="7" w:author="Susan Ladwig" w:date="2017-09-03T08:03:00Z">
        <w:r w:rsidR="00D7028D" w:rsidDel="00E95A87">
          <w:delText xml:space="preserve">and another consulting and integration </w:delText>
        </w:r>
      </w:del>
      <w:del w:id="8" w:author="Susan Ladwig" w:date="2017-09-03T08:04:00Z">
        <w:r w:rsidR="00D7028D" w:rsidDel="00E95A87">
          <w:delText>services firm</w:delText>
        </w:r>
        <w:r w:rsidR="00BD7143" w:rsidDel="00E95A87">
          <w:delText xml:space="preserve"> </w:delText>
        </w:r>
      </w:del>
      <w:del w:id="9" w:author="Susan Ladwig" w:date="2017-09-03T08:03:00Z">
        <w:r w:rsidR="000153EF" w:rsidDel="00E95A87">
          <w:delText>that</w:delText>
        </w:r>
        <w:r w:rsidR="00BD7143" w:rsidDel="00E95A87">
          <w:delText xml:space="preserve"> specializes</w:delText>
        </w:r>
      </w:del>
      <w:ins w:id="10" w:author="Susan Ladwig" w:date="2017-09-03T08:03:00Z">
        <w:r w:rsidR="00E95A87">
          <w:t>specializing</w:t>
        </w:r>
      </w:ins>
      <w:r w:rsidR="00BD7143">
        <w:t xml:space="preserve"> in </w:t>
      </w:r>
      <w:r w:rsidR="009E1613">
        <w:t>SAP</w:t>
      </w:r>
      <w:del w:id="11" w:author="Susan Ladwig" w:date="2017-09-03T08:02:00Z">
        <w:r w:rsidR="009E1613" w:rsidDel="00E95A87">
          <w:delText>®</w:delText>
        </w:r>
      </w:del>
      <w:r w:rsidR="00D7028D">
        <w:t xml:space="preserve"> to quickly build </w:t>
      </w:r>
      <w:r w:rsidR="00BD7143">
        <w:t xml:space="preserve">the desired </w:t>
      </w:r>
      <w:r w:rsidR="00781B61">
        <w:t>solution</w:t>
      </w:r>
      <w:r w:rsidR="00BD7143">
        <w:t xml:space="preserve">.  </w:t>
      </w:r>
      <w:commentRangeEnd w:id="5"/>
      <w:r w:rsidR="00D26170">
        <w:rPr>
          <w:rStyle w:val="CommentReference"/>
        </w:rPr>
        <w:commentReference w:id="5"/>
      </w:r>
      <w:r w:rsidR="008D201E">
        <w:t>We will describe the Documentum</w:t>
      </w:r>
      <w:r w:rsidR="00BD7143">
        <w:t xml:space="preserve"> </w:t>
      </w:r>
      <w:r w:rsidR="00152F75">
        <w:t>product stack</w:t>
      </w:r>
      <w:r w:rsidR="000153EF">
        <w:t xml:space="preserve"> and system integration architecture. </w:t>
      </w:r>
    </w:p>
    <w:p w14:paraId="20ED67F0" w14:textId="77777777" w:rsidR="00A123A8" w:rsidRDefault="00A123A8" w:rsidP="00592758">
      <w:pPr>
        <w:pStyle w:val="Heading2"/>
      </w:pPr>
      <w:r w:rsidRPr="00592758">
        <w:t>Description</w:t>
      </w:r>
    </w:p>
    <w:p w14:paraId="4EB928C5" w14:textId="397A2BD3" w:rsidR="00A123A8" w:rsidRDefault="00B76C46" w:rsidP="00A123A8">
      <w:r>
        <w:t>Recently</w:t>
      </w:r>
      <w:r w:rsidR="00781B61">
        <w:t xml:space="preserve">, </w:t>
      </w:r>
      <w:r w:rsidR="00BD7143">
        <w:t>a customer</w:t>
      </w:r>
      <w:r w:rsidR="00D26170">
        <w:t xml:space="preserve"> </w:t>
      </w:r>
      <w:r w:rsidR="00781B61">
        <w:t xml:space="preserve">contacted </w:t>
      </w:r>
      <w:r w:rsidR="00B77495">
        <w:t>Armedia</w:t>
      </w:r>
      <w:r w:rsidR="00BD7143">
        <w:t xml:space="preserve"> about a project in which they were already deeply engaged.  It had hit a roadblock.  </w:t>
      </w:r>
      <w:r w:rsidR="00B77495">
        <w:t>The project was to build</w:t>
      </w:r>
      <w:r w:rsidR="00BD7143">
        <w:t xml:space="preserve"> an </w:t>
      </w:r>
      <w:del w:id="12" w:author="Susan Ladwig" w:date="2017-09-03T08:04:00Z">
        <w:r w:rsidR="00BD7143" w:rsidDel="00E95A87">
          <w:delText xml:space="preserve">employee </w:delText>
        </w:r>
      </w:del>
      <w:ins w:id="13" w:author="Susan Ladwig" w:date="2017-09-03T08:04:00Z">
        <w:r w:rsidR="00E95A87">
          <w:t>employee</w:t>
        </w:r>
        <w:r w:rsidR="00E95A87">
          <w:t>-</w:t>
        </w:r>
      </w:ins>
      <w:r w:rsidR="00BD7143">
        <w:t xml:space="preserve">facing information system using </w:t>
      </w:r>
      <w:r w:rsidR="00DA3BC3">
        <w:t xml:space="preserve">HANA Enterprise Cloud® </w:t>
      </w:r>
      <w:r w:rsidR="009E1613">
        <w:t>SAP®</w:t>
      </w:r>
      <w:r w:rsidR="00BD7143">
        <w:t xml:space="preserve"> HRMS and Success Factors®</w:t>
      </w:r>
      <w:r>
        <w:t xml:space="preserve"> </w:t>
      </w:r>
      <w:r w:rsidR="000153EF">
        <w:t>as the core technology.  Our initial analysis determined that,</w:t>
      </w:r>
      <w:r w:rsidR="00BD7143">
        <w:t xml:space="preserve"> </w:t>
      </w:r>
      <w:r w:rsidR="00152F75">
        <w:t xml:space="preserve">at </w:t>
      </w:r>
      <w:r w:rsidR="000153EF">
        <w:t xml:space="preserve">a </w:t>
      </w:r>
      <w:r w:rsidR="00152F75">
        <w:t>minimum</w:t>
      </w:r>
      <w:r w:rsidR="000153EF">
        <w:t>,</w:t>
      </w:r>
      <w:r w:rsidR="00152F75">
        <w:t xml:space="preserve"> </w:t>
      </w:r>
      <w:r w:rsidR="00BD7143">
        <w:t xml:space="preserve">the size and security requirements of the backend </w:t>
      </w:r>
      <w:r w:rsidR="009E1613">
        <w:t xml:space="preserve">SAP® </w:t>
      </w:r>
      <w:r w:rsidR="00BD7143">
        <w:t>Archive</w:t>
      </w:r>
      <w:r w:rsidR="009E1613">
        <w:t>Link repository</w:t>
      </w:r>
      <w:r w:rsidR="00BD7143">
        <w:t xml:space="preserve"> had been underestimated.  </w:t>
      </w:r>
    </w:p>
    <w:p w14:paraId="0A102E00" w14:textId="0E8A6B01" w:rsidR="00D32962" w:rsidRDefault="00B77495" w:rsidP="003103E7">
      <w:r>
        <w:t>The production deadline was rapidly approaching</w:t>
      </w:r>
      <w:del w:id="14" w:author="James Bailey" w:date="2017-08-22T07:26:00Z">
        <w:r w:rsidDel="00D26170">
          <w:delText>,</w:delText>
        </w:r>
      </w:del>
      <w:r>
        <w:t xml:space="preserve"> </w:t>
      </w:r>
      <w:r w:rsidR="00152F75">
        <w:t>and a</w:t>
      </w:r>
      <w:r>
        <w:t xml:space="preserve"> lot of work remained.  </w:t>
      </w:r>
      <w:ins w:id="15" w:author="Bill Hunton" w:date="2017-09-01T16:12:00Z">
        <w:r w:rsidR="005672E9">
          <w:t xml:space="preserve">Armedia quickly partnered with our customer and jointly determined additional requirements as well as performance improvements.  </w:t>
        </w:r>
      </w:ins>
      <w:del w:id="16" w:author="Bill Hunton" w:date="2017-09-01T16:14:00Z">
        <w:r w:rsidR="00152F75" w:rsidDel="005672E9">
          <w:delText>During the ramp</w:delText>
        </w:r>
        <w:r w:rsidR="009505E7" w:rsidDel="005672E9">
          <w:delText>-</w:delText>
        </w:r>
        <w:r w:rsidR="00152F75" w:rsidDel="005672E9">
          <w:delText xml:space="preserve">up, </w:delText>
        </w:r>
        <w:r w:rsidDel="005672E9">
          <w:delText xml:space="preserve">Armedia </w:delText>
        </w:r>
        <w:r w:rsidR="000153EF" w:rsidDel="005672E9">
          <w:delText>discovered</w:delText>
        </w:r>
        <w:r w:rsidDel="005672E9">
          <w:delText xml:space="preserve"> additional requirements missed in the</w:delText>
        </w:r>
        <w:r w:rsidR="00152F75" w:rsidDel="005672E9">
          <w:delText xml:space="preserve"> customer’s</w:delText>
        </w:r>
        <w:r w:rsidDel="005672E9">
          <w:delText xml:space="preserve"> initial analysis and design</w:delText>
        </w:r>
        <w:r w:rsidR="000153EF" w:rsidDel="005672E9">
          <w:delText xml:space="preserve">; when these were incorporated in the design, they </w:delText>
        </w:r>
        <w:r w:rsidDel="005672E9">
          <w:delText xml:space="preserve">resulted in considerable </w:delText>
        </w:r>
        <w:r w:rsidR="00B76020" w:rsidDel="005672E9">
          <w:delText>improvements in functionality and performance</w:delText>
        </w:r>
        <w:r w:rsidDel="005672E9">
          <w:delText>.</w:delText>
        </w:r>
        <w:r w:rsidR="00D32962" w:rsidDel="005672E9">
          <w:delText xml:space="preserve"> </w:delText>
        </w:r>
        <w:r w:rsidR="007A5D94" w:rsidDel="005672E9">
          <w:delText xml:space="preserve"> </w:delText>
        </w:r>
        <w:r w:rsidR="00B76020" w:rsidDel="005672E9">
          <w:delText xml:space="preserve"> </w:delText>
        </w:r>
      </w:del>
      <w:r w:rsidR="00B76020">
        <w:t>The</w:t>
      </w:r>
      <w:r w:rsidR="0005011E">
        <w:t xml:space="preserve"> requirements</w:t>
      </w:r>
      <w:r w:rsidR="00B76020">
        <w:t xml:space="preserve"> are described below.</w:t>
      </w:r>
    </w:p>
    <w:p w14:paraId="5AFD9A5B" w14:textId="251AA4ED" w:rsidR="00B76020" w:rsidRDefault="00B76020" w:rsidP="00592758">
      <w:pPr>
        <w:pStyle w:val="Heading2"/>
      </w:pPr>
      <w:r>
        <w:t>Process Flow</w:t>
      </w:r>
    </w:p>
    <w:p w14:paraId="0FE8E922" w14:textId="23039EA4" w:rsidR="00FC7DAD" w:rsidRDefault="00FC7DAD" w:rsidP="003103E7">
      <w:commentRangeStart w:id="17"/>
      <w:r>
        <w:t xml:space="preserve">The </w:t>
      </w:r>
      <w:r w:rsidR="009505E7">
        <w:t xml:space="preserve">integrated SAP/Documentum </w:t>
      </w:r>
      <w:r>
        <w:t>system to be designed included a</w:t>
      </w:r>
      <w:commentRangeEnd w:id="17"/>
      <w:r w:rsidR="00D26170">
        <w:rPr>
          <w:rStyle w:val="CommentReference"/>
        </w:rPr>
        <w:commentReference w:id="17"/>
      </w:r>
      <w:ins w:id="18" w:author="Susan Ladwig" w:date="2017-09-03T08:07:00Z">
        <w:r w:rsidR="00E95A87">
          <w:t>n enhanced</w:t>
        </w:r>
      </w:ins>
      <w:r>
        <w:t xml:space="preserve"> workflow</w:t>
      </w:r>
      <w:ins w:id="19" w:author="Susan Ladwig" w:date="2017-09-03T08:07:00Z">
        <w:r w:rsidR="00E95A87">
          <w:t xml:space="preserve"> allowing employees or authorized personnel to update user information through a user interface connected to SAP</w:t>
        </w:r>
      </w:ins>
      <w:r>
        <w:t>:</w:t>
      </w:r>
    </w:p>
    <w:p w14:paraId="6B6E3A91" w14:textId="525BD77C" w:rsidR="00FC7DAD" w:rsidDel="009C4E43" w:rsidRDefault="009C4E43" w:rsidP="00E95A87">
      <w:pPr>
        <w:rPr>
          <w:del w:id="20" w:author="James Bailey" w:date="2017-08-22T07:33:00Z"/>
        </w:rPr>
        <w:pPrChange w:id="21" w:author="Susan Ladwig" w:date="2017-09-03T08:06:00Z">
          <w:pPr>
            <w:pStyle w:val="ListParagraph"/>
            <w:numPr>
              <w:numId w:val="9"/>
            </w:numPr>
            <w:ind w:left="1440" w:hanging="360"/>
          </w:pPr>
        </w:pPrChange>
      </w:pPr>
      <w:ins w:id="22" w:author="James Bailey" w:date="2017-08-22T07:29:00Z">
        <w:r>
          <w:rPr>
            <w:noProof/>
          </w:rPr>
          <w:drawing>
            <wp:inline distT="0" distB="0" distL="0" distR="0" wp14:anchorId="0FFAC118" wp14:editId="4FD83090">
              <wp:extent cx="5372100" cy="250825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ins>
      <w:del w:id="23" w:author="James Bailey" w:date="2017-08-22T07:33:00Z">
        <w:r w:rsidR="009505E7" w:rsidDel="009C4E43">
          <w:delText>To update their information, e</w:delText>
        </w:r>
        <w:r w:rsidR="00B76020" w:rsidDel="009C4E43">
          <w:delText>mployees</w:delText>
        </w:r>
        <w:r w:rsidR="007A5D94" w:rsidDel="009C4E43">
          <w:delText xml:space="preserve"> </w:delText>
        </w:r>
        <w:r w:rsidR="009505E7" w:rsidDel="009C4E43">
          <w:delText xml:space="preserve">themselves </w:delText>
        </w:r>
        <w:r w:rsidR="007A5D94" w:rsidDel="009C4E43">
          <w:delText xml:space="preserve">or other </w:delText>
        </w:r>
        <w:r w:rsidR="0016306D" w:rsidDel="009C4E43">
          <w:delText xml:space="preserve">authorized personnel </w:delText>
        </w:r>
        <w:r w:rsidR="009505E7" w:rsidDel="009C4E43">
          <w:delText xml:space="preserve">access </w:delText>
        </w:r>
        <w:r w:rsidR="0016306D" w:rsidDel="009C4E43">
          <w:delText xml:space="preserve">a user interface </w:delText>
        </w:r>
        <w:r w:rsidR="00B76020" w:rsidDel="009C4E43">
          <w:delText xml:space="preserve">connected to </w:delText>
        </w:r>
        <w:r w:rsidR="009E1613" w:rsidDel="009C4E43">
          <w:delText>SAP</w:delText>
        </w:r>
        <w:r w:rsidR="00B76020" w:rsidDel="009C4E43">
          <w:delText xml:space="preserve">.  </w:delText>
        </w:r>
      </w:del>
    </w:p>
    <w:p w14:paraId="6420D1F7" w14:textId="05336C0D" w:rsidR="00FC7DAD" w:rsidDel="009C4E43" w:rsidRDefault="00B76020" w:rsidP="00E95A87">
      <w:pPr>
        <w:rPr>
          <w:del w:id="24" w:author="James Bailey" w:date="2017-08-22T07:33:00Z"/>
        </w:rPr>
        <w:pPrChange w:id="25" w:author="Susan Ladwig" w:date="2017-09-03T08:06:00Z">
          <w:pPr>
            <w:pStyle w:val="ListParagraph"/>
            <w:numPr>
              <w:numId w:val="9"/>
            </w:numPr>
            <w:ind w:left="1440" w:hanging="360"/>
          </w:pPr>
        </w:pPrChange>
      </w:pPr>
      <w:del w:id="26" w:author="James Bailey" w:date="2017-08-22T07:33:00Z">
        <w:r w:rsidDel="009C4E43">
          <w:delText xml:space="preserve">The </w:delText>
        </w:r>
        <w:r w:rsidR="0016306D" w:rsidDel="009C4E43">
          <w:delText>user</w:delText>
        </w:r>
        <w:r w:rsidDel="009C4E43">
          <w:delText xml:space="preserve"> </w:delText>
        </w:r>
        <w:r w:rsidR="007A5D94" w:rsidDel="009C4E43">
          <w:delText xml:space="preserve">submits a change </w:delText>
        </w:r>
        <w:r w:rsidR="009505E7" w:rsidDel="009C4E43">
          <w:delText xml:space="preserve">to personnel records </w:delText>
        </w:r>
        <w:r w:rsidR="007A5D94" w:rsidDel="009C4E43">
          <w:delText xml:space="preserve">by way of a form.  </w:delText>
        </w:r>
      </w:del>
    </w:p>
    <w:p w14:paraId="5432DB5C" w14:textId="547EC840" w:rsidR="00FC7DAD" w:rsidDel="009C4E43" w:rsidRDefault="007A5D94" w:rsidP="00E95A87">
      <w:pPr>
        <w:rPr>
          <w:del w:id="27" w:author="James Bailey" w:date="2017-08-22T07:33:00Z"/>
        </w:rPr>
        <w:pPrChange w:id="28" w:author="Susan Ladwig" w:date="2017-09-03T08:06:00Z">
          <w:pPr>
            <w:pStyle w:val="ListParagraph"/>
            <w:numPr>
              <w:numId w:val="9"/>
            </w:numPr>
            <w:ind w:left="1440" w:hanging="360"/>
          </w:pPr>
        </w:pPrChange>
      </w:pPr>
      <w:del w:id="29" w:author="James Bailey" w:date="2017-08-22T07:33:00Z">
        <w:r w:rsidDel="009C4E43">
          <w:delText xml:space="preserve">The form is processed by </w:delText>
        </w:r>
        <w:r w:rsidR="009E1613" w:rsidDel="009C4E43">
          <w:delText>SAP</w:delText>
        </w:r>
        <w:r w:rsidR="00B76020" w:rsidDel="009C4E43">
          <w:delText xml:space="preserve">.  </w:delText>
        </w:r>
        <w:r w:rsidR="009E1613" w:rsidDel="009C4E43">
          <w:delText>SAP</w:delText>
        </w:r>
        <w:r w:rsidR="00B76020" w:rsidDel="009C4E43">
          <w:delText xml:space="preserve"> connects to </w:delText>
        </w:r>
        <w:r w:rsidR="009E1613" w:rsidDel="009C4E43">
          <w:delText>Documentum</w:delText>
        </w:r>
        <w:r w:rsidR="00B76020" w:rsidDel="009C4E43">
          <w:delText xml:space="preserve"> </w:delText>
        </w:r>
        <w:r w:rsidDel="009C4E43">
          <w:delText>Archive Serv</w:delText>
        </w:r>
        <w:r w:rsidR="005950A4" w:rsidDel="009C4E43">
          <w:delText xml:space="preserve">ices for </w:delText>
        </w:r>
        <w:r w:rsidR="009E1613" w:rsidDel="009C4E43">
          <w:delText>SAP</w:delText>
        </w:r>
        <w:r w:rsidR="005950A4" w:rsidDel="009C4E43">
          <w:delText xml:space="preserve"> (</w:delText>
        </w:r>
        <w:r w:rsidR="009E1613" w:rsidDel="009C4E43">
          <w:delText>ASSAP</w:delText>
        </w:r>
        <w:r w:rsidR="005950A4" w:rsidDel="009C4E43">
          <w:delText>)</w:delText>
        </w:r>
        <w:r w:rsidR="00B76020" w:rsidDel="009C4E43">
          <w:delText xml:space="preserve"> and submits the form to </w:delText>
        </w:r>
        <w:r w:rsidR="009E1613" w:rsidDel="009C4E43">
          <w:delText>Documentum</w:delText>
        </w:r>
        <w:r w:rsidR="00B76020" w:rsidDel="009C4E43">
          <w:delText xml:space="preserve">.  </w:delText>
        </w:r>
      </w:del>
    </w:p>
    <w:p w14:paraId="6F109F38" w14:textId="4D4B4F76" w:rsidR="00445583" w:rsidRDefault="000C423F" w:rsidP="00E95A87">
      <w:pPr>
        <w:pPrChange w:id="30" w:author="Susan Ladwig" w:date="2017-09-03T08:06:00Z">
          <w:pPr>
            <w:pStyle w:val="ListParagraph"/>
            <w:numPr>
              <w:numId w:val="9"/>
            </w:numPr>
            <w:ind w:left="1440" w:hanging="360"/>
          </w:pPr>
        </w:pPrChange>
      </w:pPr>
      <w:del w:id="31" w:author="James Bailey" w:date="2017-08-22T07:33:00Z">
        <w:r w:rsidDel="009C4E43">
          <w:delText xml:space="preserve">The form is stored in a </w:delText>
        </w:r>
        <w:r w:rsidR="009E1613" w:rsidDel="009C4E43">
          <w:delText>Documentum</w:delText>
        </w:r>
        <w:r w:rsidR="005950A4" w:rsidDel="009C4E43">
          <w:delText xml:space="preserve"> repository </w:delText>
        </w:r>
        <w:r w:rsidR="00496A49" w:rsidDel="009C4E43">
          <w:delText>designated as</w:delText>
        </w:r>
        <w:r w:rsidR="003506D4" w:rsidDel="009C4E43">
          <w:delText xml:space="preserve"> </w:delText>
        </w:r>
        <w:r w:rsidR="005950A4" w:rsidDel="009C4E43">
          <w:delText xml:space="preserve">the </w:delText>
        </w:r>
        <w:r w:rsidR="009E1613" w:rsidDel="009C4E43">
          <w:delText>SAP</w:delText>
        </w:r>
        <w:r w:rsidR="005950A4" w:rsidDel="009C4E43">
          <w:delText xml:space="preserve"> Arch</w:delText>
        </w:r>
        <w:r w:rsidR="003506D4" w:rsidDel="009C4E43">
          <w:delText>ive Repository</w:delText>
        </w:r>
      </w:del>
      <w:del w:id="32" w:author="Bill Hunton" w:date="2017-09-01T16:15:00Z">
        <w:r w:rsidR="00445583" w:rsidDel="005672E9">
          <w:delText>.</w:delText>
        </w:r>
      </w:del>
    </w:p>
    <w:p w14:paraId="2F3D2285" w14:textId="346F4C29" w:rsidR="003506D4" w:rsidRDefault="005672E9" w:rsidP="003103E7">
      <w:ins w:id="33" w:author="Bill Hunton" w:date="2017-09-01T16:15:00Z">
        <w:r>
          <w:t xml:space="preserve">In addition to the process flow described above, </w:t>
        </w:r>
      </w:ins>
      <w:del w:id="34" w:author="Bill Hunton" w:date="2017-09-01T16:16:00Z">
        <w:r w:rsidR="00445583" w:rsidDel="005672E9">
          <w:delText>T</w:delText>
        </w:r>
      </w:del>
      <w:ins w:id="35" w:author="Bill Hunton" w:date="2017-09-01T16:16:00Z">
        <w:r>
          <w:t>t</w:t>
        </w:r>
      </w:ins>
      <w:r w:rsidR="00445583">
        <w:t xml:space="preserve">he customer’s </w:t>
      </w:r>
      <w:r w:rsidR="00DB7589">
        <w:t>human resources (</w:t>
      </w:r>
      <w:r w:rsidR="00445583">
        <w:t>HR</w:t>
      </w:r>
      <w:r w:rsidR="00DB7589">
        <w:t>)</w:t>
      </w:r>
      <w:r w:rsidR="00445583">
        <w:t xml:space="preserve"> manager and other HR employees with the proper authority can access the employee data.  The customer’s Records Manager can also view such records but with more restricted access, so that </w:t>
      </w:r>
      <w:r w:rsidR="00803C1B">
        <w:t xml:space="preserve">the actual </w:t>
      </w:r>
      <w:r w:rsidR="00445583">
        <w:t xml:space="preserve">content is not viewable.  </w:t>
      </w:r>
      <w:r w:rsidR="005950A4">
        <w:t xml:space="preserve"> </w:t>
      </w:r>
    </w:p>
    <w:p w14:paraId="5E4149EE" w14:textId="4072ADA1" w:rsidR="005950A4" w:rsidRDefault="003506D4" w:rsidP="003103E7">
      <w:commentRangeStart w:id="36"/>
      <w:del w:id="37" w:author="Susan Ladwig" w:date="2017-09-03T08:08:00Z">
        <w:r w:rsidDel="00E95A87">
          <w:delText xml:space="preserve">When </w:delText>
        </w:r>
        <w:r w:rsidR="00803C1B" w:rsidDel="00E95A87">
          <w:delText xml:space="preserve">an employee’s </w:delText>
        </w:r>
        <w:r w:rsidDel="00E95A87">
          <w:delText xml:space="preserve">first form is ingested, </w:delText>
        </w:r>
      </w:del>
      <w:ins w:id="38" w:author="Bill Hunton" w:date="2017-09-01T16:18:00Z">
        <w:del w:id="39" w:author="Susan Ladwig" w:date="2017-09-03T08:08:00Z">
          <w:r w:rsidR="005672E9" w:rsidDel="00E95A87">
            <w:delText>if there</w:delText>
          </w:r>
        </w:del>
      </w:ins>
      <w:ins w:id="40" w:author="Susan Ladwig" w:date="2017-09-03T08:08:00Z">
        <w:r w:rsidR="00E95A87">
          <w:t xml:space="preserve">If an employee record does not exist </w:t>
        </w:r>
      </w:ins>
      <w:ins w:id="41" w:author="Bill Hunton" w:date="2017-09-01T16:18:00Z">
        <w:del w:id="42" w:author="Susan Ladwig" w:date="2017-09-03T08:08:00Z">
          <w:r w:rsidR="005672E9" w:rsidDel="00E95A87">
            <w:delText xml:space="preserve"> is no employee record </w:delText>
          </w:r>
        </w:del>
        <w:r w:rsidR="005672E9">
          <w:t xml:space="preserve">in Documentum, </w:t>
        </w:r>
        <w:del w:id="43" w:author="Susan Ladwig" w:date="2017-09-03T08:09:00Z">
          <w:r w:rsidR="005672E9" w:rsidDel="00E95A87">
            <w:delText>then one</w:delText>
          </w:r>
        </w:del>
      </w:ins>
      <w:ins w:id="44" w:author="Susan Ladwig" w:date="2017-09-03T08:09:00Z">
        <w:r w:rsidR="00E95A87">
          <w:t>it</w:t>
        </w:r>
      </w:ins>
      <w:ins w:id="45" w:author="Bill Hunton" w:date="2017-09-01T16:18:00Z">
        <w:r w:rsidR="005672E9">
          <w:t xml:space="preserve"> is created.  Subsequent forms are linked to the employee. </w:t>
        </w:r>
      </w:ins>
      <w:del w:id="46" w:author="Bill Hunton" w:date="2017-09-01T16:18:00Z">
        <w:r w:rsidR="005950A4" w:rsidDel="005672E9">
          <w:delText xml:space="preserve">the employee has no </w:delText>
        </w:r>
        <w:r w:rsidR="00803C1B" w:rsidDel="005672E9">
          <w:delText xml:space="preserve">existing </w:delText>
        </w:r>
        <w:r w:rsidR="005950A4" w:rsidDel="005672E9">
          <w:delText>record</w:delText>
        </w:r>
        <w:r w:rsidDel="005672E9">
          <w:delText xml:space="preserve"> in</w:delText>
        </w:r>
        <w:r w:rsidR="009505E7" w:rsidDel="005672E9">
          <w:delText xml:space="preserve"> the repository. The repository is automatically c</w:delText>
        </w:r>
        <w:r w:rsidR="005950A4" w:rsidDel="005672E9">
          <w:delText>reated</w:delText>
        </w:r>
        <w:commentRangeEnd w:id="36"/>
        <w:r w:rsidR="009C4E43" w:rsidDel="005672E9">
          <w:rPr>
            <w:rStyle w:val="CommentReference"/>
          </w:rPr>
          <w:commentReference w:id="36"/>
        </w:r>
        <w:r w:rsidR="005950A4" w:rsidDel="005672E9">
          <w:delText>.</w:delText>
        </w:r>
      </w:del>
      <w:r w:rsidR="005950A4">
        <w:t xml:space="preserve">  </w:t>
      </w:r>
      <w:ins w:id="47" w:author="Bill Hunton" w:date="2017-09-01T16:19:00Z">
        <w:r w:rsidR="005672E9">
          <w:t xml:space="preserve">Ingestion of the form </w:t>
        </w:r>
      </w:ins>
      <w:ins w:id="48" w:author="Bill Hunton" w:date="2017-09-01T16:20:00Z">
        <w:r w:rsidR="005672E9">
          <w:t>activates</w:t>
        </w:r>
      </w:ins>
      <w:ins w:id="49" w:author="Bill Hunton" w:date="2017-09-01T16:19:00Z">
        <w:r w:rsidR="005672E9">
          <w:t xml:space="preserve"> </w:t>
        </w:r>
      </w:ins>
      <w:del w:id="50" w:author="Bill Hunton" w:date="2017-09-01T16:19:00Z">
        <w:r w:rsidR="005950A4" w:rsidDel="005672E9">
          <w:delText>A</w:delText>
        </w:r>
      </w:del>
      <w:ins w:id="51" w:author="Bill Hunton" w:date="2017-09-01T16:19:00Z">
        <w:r w:rsidR="005672E9">
          <w:t>a</w:t>
        </w:r>
      </w:ins>
      <w:r w:rsidR="005950A4">
        <w:t xml:space="preserve"> </w:t>
      </w:r>
      <w:r w:rsidR="008018EC">
        <w:t>w</w:t>
      </w:r>
      <w:r w:rsidR="005950A4">
        <w:t>eb service</w:t>
      </w:r>
      <w:del w:id="52" w:author="Bill Hunton" w:date="2017-09-01T16:19:00Z">
        <w:r w:rsidR="005950A4" w:rsidDel="005672E9">
          <w:delText xml:space="preserve"> runs</w:delText>
        </w:r>
      </w:del>
      <w:r w:rsidR="00803C1B">
        <w:t xml:space="preserve"> which </w:t>
      </w:r>
      <w:r>
        <w:t>pull</w:t>
      </w:r>
      <w:r w:rsidR="00803C1B">
        <w:t>s</w:t>
      </w:r>
      <w:r>
        <w:t xml:space="preserve"> employee data from the</w:t>
      </w:r>
      <w:r w:rsidR="005950A4">
        <w:t xml:space="preserve"> legacy </w:t>
      </w:r>
      <w:r w:rsidR="009505E7">
        <w:t>system</w:t>
      </w:r>
      <w:ins w:id="53" w:author="Bill Hunton" w:date="2017-09-01T16:20:00Z">
        <w:r w:rsidR="005672E9">
          <w:t>.  The application</w:t>
        </w:r>
      </w:ins>
      <w:del w:id="54" w:author="Bill Hunton" w:date="2017-09-01T16:20:00Z">
        <w:r w:rsidR="009505E7" w:rsidDel="005672E9">
          <w:delText xml:space="preserve"> </w:delText>
        </w:r>
        <w:r w:rsidR="005950A4" w:rsidDel="005672E9">
          <w:delText>and</w:delText>
        </w:r>
      </w:del>
      <w:r w:rsidR="005950A4">
        <w:t xml:space="preserve"> </w:t>
      </w:r>
      <w:r w:rsidR="009505E7">
        <w:t>store</w:t>
      </w:r>
      <w:r w:rsidR="00803C1B">
        <w:t>s</w:t>
      </w:r>
      <w:r w:rsidR="009505E7">
        <w:t xml:space="preserve"> it</w:t>
      </w:r>
      <w:r w:rsidR="005950A4">
        <w:t xml:space="preserve"> in the </w:t>
      </w:r>
      <w:r w:rsidR="00803C1B">
        <w:t xml:space="preserve">new </w:t>
      </w:r>
      <w:r w:rsidR="005950A4">
        <w:t xml:space="preserve">employee record in Documentum.  If the employee record </w:t>
      </w:r>
      <w:r w:rsidR="009505E7">
        <w:t xml:space="preserve">already </w:t>
      </w:r>
      <w:r w:rsidR="005950A4">
        <w:t>exists</w:t>
      </w:r>
      <w:r w:rsidR="00803C1B">
        <w:t xml:space="preserve"> in Documentum</w:t>
      </w:r>
      <w:r w:rsidR="005950A4">
        <w:t xml:space="preserve">, changes to the </w:t>
      </w:r>
      <w:r>
        <w:t xml:space="preserve">employee </w:t>
      </w:r>
      <w:r w:rsidR="005950A4">
        <w:t xml:space="preserve">data </w:t>
      </w:r>
      <w:r>
        <w:t>may not be required</w:t>
      </w:r>
      <w:r w:rsidR="005950A4">
        <w:t>, but the form is ingested and linked to the existing employee.</w:t>
      </w:r>
      <w:r w:rsidR="00803C1B">
        <w:t xml:space="preserve"> Documentum</w:t>
      </w:r>
      <w:r w:rsidR="005950A4">
        <w:t xml:space="preserve"> manages </w:t>
      </w:r>
      <w:r w:rsidR="00803C1B">
        <w:t xml:space="preserve">the </w:t>
      </w:r>
      <w:r>
        <w:t>“</w:t>
      </w:r>
      <w:r w:rsidR="005950A4">
        <w:t>system of record,</w:t>
      </w:r>
      <w:r>
        <w:t>”</w:t>
      </w:r>
      <w:r w:rsidR="005950A4">
        <w:t xml:space="preserve"> records managemen</w:t>
      </w:r>
      <w:ins w:id="55" w:author="Bill Hunton" w:date="2017-09-01T16:28:00Z">
        <w:r w:rsidR="007155E3">
          <w:t>t,</w:t>
        </w:r>
      </w:ins>
      <w:del w:id="56" w:author="Bill Hunton" w:date="2017-09-01T16:28:00Z">
        <w:r w:rsidR="005950A4" w:rsidDel="007155E3">
          <w:delText>t and</w:delText>
        </w:r>
      </w:del>
      <w:r w:rsidR="005950A4">
        <w:t xml:space="preserve"> retention policies, and content encryption. </w:t>
      </w:r>
    </w:p>
    <w:p w14:paraId="591FD448" w14:textId="4F4812EC" w:rsidR="003506D4" w:rsidRDefault="005D6AE5" w:rsidP="00592758">
      <w:pPr>
        <w:pStyle w:val="Heading2"/>
      </w:pPr>
      <w:r>
        <w:t>Features</w:t>
      </w:r>
    </w:p>
    <w:p w14:paraId="351FBC60" w14:textId="01263B15" w:rsidR="003506D4" w:rsidRDefault="003506D4" w:rsidP="003506D4">
      <w:r>
        <w:t xml:space="preserve">Once the requirements and level of effort </w:t>
      </w:r>
      <w:r w:rsidR="00803C1B">
        <w:t xml:space="preserve">for the integrated solution </w:t>
      </w:r>
      <w:r>
        <w:t xml:space="preserve">were determined, Armedia’s assignment was to build the </w:t>
      </w:r>
      <w:r w:rsidR="009E1613">
        <w:t>SAP</w:t>
      </w:r>
      <w:r>
        <w:t xml:space="preserve"> Archive Link repository for all the </w:t>
      </w:r>
      <w:r w:rsidR="009E1613">
        <w:t>SAP</w:t>
      </w:r>
      <w:r>
        <w:t xml:space="preserve"> employee transaction docum</w:t>
      </w:r>
      <w:r w:rsidR="00B56CBE">
        <w:t>ents.  Here are</w:t>
      </w:r>
      <w:r>
        <w:t xml:space="preserve"> business critical features:</w:t>
      </w:r>
    </w:p>
    <w:p w14:paraId="1D8A9022" w14:textId="2103DA5D" w:rsidR="003506D4" w:rsidRDefault="003506D4" w:rsidP="003506D4">
      <w:pPr>
        <w:pStyle w:val="ListParagraph"/>
        <w:numPr>
          <w:ilvl w:val="0"/>
          <w:numId w:val="1"/>
        </w:numPr>
      </w:pPr>
      <w:r>
        <w:t xml:space="preserve">Full, seamless integration with </w:t>
      </w:r>
      <w:r w:rsidR="009E1613">
        <w:t>SAP</w:t>
      </w:r>
      <w:r>
        <w:t xml:space="preserve"> to ingest transaction content and employee metadata.  In this case</w:t>
      </w:r>
      <w:r w:rsidR="00803C1B">
        <w:t>,</w:t>
      </w:r>
      <w:r>
        <w:t xml:space="preserve"> the content records consisted of employee information placed into forms, and the archived format was Adobe® PDF</w:t>
      </w:r>
      <w:r w:rsidR="00803C1B">
        <w:t>.</w:t>
      </w:r>
    </w:p>
    <w:p w14:paraId="67C83959" w14:textId="3B23C7A4" w:rsidR="003506D4" w:rsidRDefault="00737278" w:rsidP="003506D4">
      <w:pPr>
        <w:pStyle w:val="ListParagraph"/>
        <w:numPr>
          <w:ilvl w:val="0"/>
          <w:numId w:val="1"/>
        </w:numPr>
      </w:pPr>
      <w:r>
        <w:t>Provide for encrypted content</w:t>
      </w:r>
      <w:r w:rsidR="003506D4">
        <w:t xml:space="preserve"> within </w:t>
      </w:r>
      <w:r w:rsidR="009E1613">
        <w:t>Documentum</w:t>
      </w:r>
      <w:r w:rsidR="00803C1B">
        <w:t>.</w:t>
      </w:r>
    </w:p>
    <w:p w14:paraId="366D94FF" w14:textId="62634DE3" w:rsidR="00E5305B" w:rsidRDefault="003506D4">
      <w:pPr>
        <w:pStyle w:val="ListParagraph"/>
        <w:numPr>
          <w:ilvl w:val="0"/>
          <w:numId w:val="1"/>
        </w:numPr>
      </w:pPr>
      <w:r>
        <w:t xml:space="preserve">Provide the capability </w:t>
      </w:r>
      <w:r w:rsidR="005126D4">
        <w:t>to store and manage</w:t>
      </w:r>
      <w:r>
        <w:t xml:space="preserve"> employee </w:t>
      </w:r>
      <w:r w:rsidR="00D17459">
        <w:t xml:space="preserve">forms from </w:t>
      </w:r>
      <w:r w:rsidR="009E1613">
        <w:t>SAP</w:t>
      </w:r>
      <w:r w:rsidR="00803C1B">
        <w:t>.</w:t>
      </w:r>
      <w:r w:rsidR="00D17459">
        <w:t xml:space="preserve"> </w:t>
      </w:r>
    </w:p>
    <w:p w14:paraId="4A6110CA" w14:textId="77777777" w:rsidR="00445583" w:rsidRDefault="00E5305B">
      <w:pPr>
        <w:pStyle w:val="ListParagraph"/>
        <w:numPr>
          <w:ilvl w:val="0"/>
          <w:numId w:val="1"/>
        </w:numPr>
      </w:pPr>
      <w:r>
        <w:t>Provide the capability to link</w:t>
      </w:r>
      <w:r w:rsidR="005126D4">
        <w:t xml:space="preserve"> forms</w:t>
      </w:r>
      <w:r>
        <w:t xml:space="preserve"> to an employee or groups of employees</w:t>
      </w:r>
      <w:r w:rsidR="003506D4">
        <w:t>.</w:t>
      </w:r>
    </w:p>
    <w:p w14:paraId="2E08E340" w14:textId="57ECAA5C" w:rsidR="003506D4" w:rsidRDefault="006B4C17">
      <w:pPr>
        <w:pStyle w:val="ListParagraph"/>
        <w:numPr>
          <w:ilvl w:val="0"/>
          <w:numId w:val="1"/>
        </w:numPr>
      </w:pPr>
      <w:ins w:id="57" w:author="Susan Ladwig" w:date="2017-09-03T08:10:00Z">
        <w:r>
          <w:t xml:space="preserve">Provide stricter security for </w:t>
        </w:r>
      </w:ins>
      <w:commentRangeStart w:id="58"/>
      <w:del w:id="59" w:author="Susan Ladwig" w:date="2017-09-03T08:10:00Z">
        <w:r w:rsidR="00445583" w:rsidDel="006B4C17">
          <w:delText xml:space="preserve">Keep </w:delText>
        </w:r>
      </w:del>
      <w:r w:rsidR="00445583">
        <w:t>senior executive content and data</w:t>
      </w:r>
      <w:del w:id="60" w:author="Susan Ladwig" w:date="2017-09-03T08:11:00Z">
        <w:r w:rsidR="00445583" w:rsidDel="006B4C17">
          <w:delText xml:space="preserve"> inaccessible without special permission</w:delText>
        </w:r>
        <w:r w:rsidR="00803C1B" w:rsidDel="006B4C17">
          <w:delText>.</w:delText>
        </w:r>
        <w:commentRangeEnd w:id="58"/>
        <w:r w:rsidR="0051779B" w:rsidDel="006B4C17">
          <w:rPr>
            <w:rStyle w:val="CommentReference"/>
          </w:rPr>
          <w:commentReference w:id="58"/>
        </w:r>
      </w:del>
      <w:ins w:id="61" w:author="Susan Ladwig" w:date="2017-09-03T08:11:00Z">
        <w:r>
          <w:t>.</w:t>
        </w:r>
      </w:ins>
    </w:p>
    <w:p w14:paraId="2602D6A2" w14:textId="34B3C7A0" w:rsidR="003506D4" w:rsidRDefault="003506D4" w:rsidP="003506D4">
      <w:pPr>
        <w:pStyle w:val="ListParagraph"/>
        <w:numPr>
          <w:ilvl w:val="0"/>
          <w:numId w:val="1"/>
        </w:numPr>
        <w:rPr>
          <w:ins w:id="62" w:author="Bill Hunton" w:date="2017-09-01T16:17:00Z"/>
        </w:rPr>
      </w:pPr>
      <w:r>
        <w:t xml:space="preserve">Provide records management and retention policies for different types of employee </w:t>
      </w:r>
      <w:r w:rsidR="00E5305B">
        <w:t>forms.</w:t>
      </w:r>
      <w:ins w:id="63" w:author="Bill Hunton" w:date="2017-09-01T16:17:00Z">
        <w:r w:rsidR="005672E9">
          <w:t xml:space="preserve">  </w:t>
        </w:r>
      </w:ins>
    </w:p>
    <w:p w14:paraId="6FFE1D2A" w14:textId="5D09266B" w:rsidR="005672E9" w:rsidRDefault="005672E9" w:rsidP="003506D4">
      <w:pPr>
        <w:pStyle w:val="ListParagraph"/>
        <w:numPr>
          <w:ilvl w:val="0"/>
          <w:numId w:val="1"/>
        </w:numPr>
      </w:pPr>
      <w:ins w:id="64" w:author="Bill Hunton" w:date="2017-09-01T16:17:00Z">
        <w:r>
          <w:t>Apply higher security levels to senior executive content.</w:t>
        </w:r>
      </w:ins>
    </w:p>
    <w:p w14:paraId="0144A529" w14:textId="25AF41FE" w:rsidR="00D17459" w:rsidDel="00F87B92" w:rsidRDefault="00D17459" w:rsidP="003506D4">
      <w:pPr>
        <w:pStyle w:val="ListParagraph"/>
        <w:numPr>
          <w:ilvl w:val="0"/>
          <w:numId w:val="1"/>
        </w:numPr>
        <w:rPr>
          <w:del w:id="65" w:author="James Bailey" w:date="2017-08-22T07:37:00Z"/>
        </w:rPr>
      </w:pPr>
      <w:commentRangeStart w:id="66"/>
      <w:del w:id="67" w:author="James Bailey" w:date="2017-08-22T07:37:00Z">
        <w:r w:rsidDel="00F87B92">
          <w:delText>Encrypt content in Documentum</w:delText>
        </w:r>
      </w:del>
      <w:commentRangeEnd w:id="66"/>
      <w:r w:rsidR="00F87B92">
        <w:rPr>
          <w:rStyle w:val="CommentReference"/>
        </w:rPr>
        <w:commentReference w:id="66"/>
      </w:r>
      <w:del w:id="68" w:author="James Bailey" w:date="2017-08-22T07:37:00Z">
        <w:r w:rsidR="00803C1B" w:rsidDel="00F87B92">
          <w:delText>.</w:delText>
        </w:r>
      </w:del>
    </w:p>
    <w:p w14:paraId="55F0CA29" w14:textId="76EAE7B8" w:rsidR="003506D4" w:rsidRDefault="00E5305B" w:rsidP="003506D4">
      <w:pPr>
        <w:pStyle w:val="ListParagraph"/>
        <w:numPr>
          <w:ilvl w:val="0"/>
          <w:numId w:val="1"/>
        </w:numPr>
      </w:pPr>
      <w:r>
        <w:t>Place holds on</w:t>
      </w:r>
      <w:r w:rsidR="003506D4">
        <w:t xml:space="preserve"> employ</w:t>
      </w:r>
      <w:r>
        <w:t>ee records and data</w:t>
      </w:r>
      <w:ins w:id="69" w:author="James Bailey" w:date="2017-08-22T07:39:00Z">
        <w:r w:rsidR="0051779B">
          <w:t xml:space="preserve"> via the records management functions</w:t>
        </w:r>
      </w:ins>
      <w:r w:rsidR="00803C1B">
        <w:t>.</w:t>
      </w:r>
    </w:p>
    <w:p w14:paraId="11886169" w14:textId="22A158B7" w:rsidR="003506D4" w:rsidRDefault="003506D4" w:rsidP="003506D4">
      <w:pPr>
        <w:pStyle w:val="ListParagraph"/>
        <w:numPr>
          <w:ilvl w:val="0"/>
          <w:numId w:val="1"/>
        </w:numPr>
      </w:pPr>
      <w:r>
        <w:t>Synch</w:t>
      </w:r>
      <w:r w:rsidR="00860B5A">
        <w:t>ronize</w:t>
      </w:r>
      <w:r>
        <w:t xml:space="preserve"> employee </w:t>
      </w:r>
      <w:r w:rsidR="00E5305B">
        <w:t xml:space="preserve">data in </w:t>
      </w:r>
      <w:r w:rsidR="00803C1B">
        <w:t>Documentum</w:t>
      </w:r>
      <w:r>
        <w:t xml:space="preserve"> </w:t>
      </w:r>
      <w:r w:rsidR="00E5305B">
        <w:t xml:space="preserve">with employee data in </w:t>
      </w:r>
      <w:r w:rsidR="00803C1B">
        <w:t>SAP:</w:t>
      </w:r>
      <w:r w:rsidR="00E5305B">
        <w:t xml:space="preserve"> </w:t>
      </w:r>
    </w:p>
    <w:p w14:paraId="380DBCCE" w14:textId="2E6B5F76" w:rsidR="003506D4" w:rsidRDefault="00E5305B" w:rsidP="003506D4">
      <w:pPr>
        <w:pStyle w:val="ListParagraph"/>
        <w:numPr>
          <w:ilvl w:val="1"/>
          <w:numId w:val="1"/>
        </w:numPr>
      </w:pPr>
      <w:r>
        <w:t>Accept m</w:t>
      </w:r>
      <w:r w:rsidR="003506D4">
        <w:t>ass changes affecting all employees</w:t>
      </w:r>
      <w:r>
        <w:t xml:space="preserve"> which are not associated with a forms transaction.</w:t>
      </w:r>
    </w:p>
    <w:p w14:paraId="20BE7E82" w14:textId="5A2DE46C" w:rsidR="003506D4" w:rsidRDefault="00E5305B" w:rsidP="00592758">
      <w:pPr>
        <w:pStyle w:val="ListParagraph"/>
        <w:numPr>
          <w:ilvl w:val="1"/>
          <w:numId w:val="1"/>
        </w:numPr>
      </w:pPr>
      <w:r>
        <w:t xml:space="preserve">Accept </w:t>
      </w:r>
      <w:r w:rsidR="003506D4">
        <w:t>Individual employee data changes</w:t>
      </w:r>
      <w:r>
        <w:t xml:space="preserve"> not associated with a forms transaction.</w:t>
      </w:r>
    </w:p>
    <w:p w14:paraId="2DA0E578" w14:textId="6BDA147D" w:rsidR="00FB67EA" w:rsidRDefault="00FB67EA" w:rsidP="00592758">
      <w:pPr>
        <w:pStyle w:val="Heading2"/>
      </w:pPr>
      <w:r>
        <w:t>Solution</w:t>
      </w:r>
    </w:p>
    <w:p w14:paraId="6456160D" w14:textId="2AE7908E" w:rsidR="001E7215" w:rsidRDefault="001E7215" w:rsidP="001E7215">
      <w:pPr>
        <w:pStyle w:val="Heading3"/>
      </w:pPr>
      <w:r>
        <w:t>Conceptual</w:t>
      </w:r>
    </w:p>
    <w:p w14:paraId="5598D98C" w14:textId="7413667D" w:rsidR="001E7215" w:rsidRDefault="00AE05D1" w:rsidP="001E7215">
      <w:r>
        <w:t>A</w:t>
      </w:r>
      <w:r w:rsidR="001E7215">
        <w:t xml:space="preserve"> conceptual diagram of </w:t>
      </w:r>
      <w:r w:rsidR="00F23FCE">
        <w:t>the</w:t>
      </w:r>
      <w:r w:rsidR="001E7215">
        <w:t xml:space="preserve"> solution</w:t>
      </w:r>
      <w:r>
        <w:t xml:space="preserve"> is shown below</w:t>
      </w:r>
      <w:r w:rsidR="001E7215">
        <w:t xml:space="preserve">.  Note that the application </w:t>
      </w:r>
      <w:r w:rsidR="00860B5A">
        <w:t>can be accessed remotely by authorized users</w:t>
      </w:r>
      <w:r w:rsidR="001E7215">
        <w:t xml:space="preserve">.  </w:t>
      </w:r>
    </w:p>
    <w:p w14:paraId="217D3E64" w14:textId="77527471" w:rsidR="00DA7D12" w:rsidRDefault="00DA7D12" w:rsidP="001E7215">
      <w:r>
        <w:object w:dxaOrig="15169" w:dyaOrig="6793" w14:anchorId="0BAAE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8.9pt" o:ole="">
            <v:imagedata r:id="rId17" o:title=""/>
          </v:shape>
          <o:OLEObject Type="Embed" ProgID="Visio.Drawing.15" ShapeID="_x0000_i1025" DrawAspect="Content" ObjectID="_1565931864" r:id="rId18"/>
        </w:object>
      </w:r>
    </w:p>
    <w:p w14:paraId="4364F219" w14:textId="161BF444" w:rsidR="00001FF6" w:rsidRDefault="00001FF6" w:rsidP="00592758">
      <w:pPr>
        <w:pStyle w:val="Heading4"/>
      </w:pPr>
      <w:r>
        <w:t>Diagram Description</w:t>
      </w:r>
    </w:p>
    <w:p w14:paraId="57D16321" w14:textId="36D8A652" w:rsidR="00104ECF" w:rsidRDefault="00104ECF" w:rsidP="00592758">
      <w:pPr>
        <w:pStyle w:val="ListParagraph"/>
        <w:numPr>
          <w:ilvl w:val="0"/>
          <w:numId w:val="7"/>
        </w:numPr>
      </w:pPr>
      <w:r>
        <w:t>All Documentum components are installed in the custom</w:t>
      </w:r>
      <w:r w:rsidR="00D2141C">
        <w:t>er network behind the firewall.</w:t>
      </w:r>
    </w:p>
    <w:p w14:paraId="23F7EB69" w14:textId="037F1E7D" w:rsidR="00D2141C" w:rsidRDefault="00D2141C" w:rsidP="00592758">
      <w:pPr>
        <w:pStyle w:val="ListParagraph"/>
        <w:numPr>
          <w:ilvl w:val="0"/>
          <w:numId w:val="7"/>
        </w:numPr>
      </w:pPr>
      <w:r>
        <w:t xml:space="preserve">Archive Services for SAP (ASSAP) is a separate licensed product from Documentum.  It handles transaction transmissions from SAP and fetches documents requested by SAP.  It processes many types of SAP document types, including PDF, </w:t>
      </w:r>
      <w:r w:rsidR="00F23FCE">
        <w:t xml:space="preserve">SAP </w:t>
      </w:r>
      <w:r>
        <w:t xml:space="preserve">REO format data tables, SAP print lists, and many more.   </w:t>
      </w:r>
    </w:p>
    <w:p w14:paraId="38D3D775" w14:textId="30B058ED" w:rsidR="00104ECF" w:rsidRDefault="00104ECF" w:rsidP="00592758">
      <w:pPr>
        <w:pStyle w:val="ListParagraph"/>
        <w:numPr>
          <w:ilvl w:val="0"/>
          <w:numId w:val="7"/>
        </w:numPr>
      </w:pPr>
      <w:r>
        <w:t>Trusted Content Services, Records Manager, and Retention Policy Services extend the Content Serve</w:t>
      </w:r>
      <w:r w:rsidR="00D2141C">
        <w:t>r and require a license</w:t>
      </w:r>
      <w:r>
        <w:t xml:space="preserve"> for the functionality to be activated.</w:t>
      </w:r>
    </w:p>
    <w:p w14:paraId="3976750D" w14:textId="7A94F639" w:rsidR="00D2141C" w:rsidRDefault="00104ECF" w:rsidP="00592758">
      <w:pPr>
        <w:pStyle w:val="ListParagraph"/>
        <w:numPr>
          <w:ilvl w:val="0"/>
          <w:numId w:val="7"/>
        </w:numPr>
      </w:pPr>
      <w:r>
        <w:t>Trusted Content Services (TCS) provides encryption on the file system as well as secure transmission between servers and clients.  In the diagram, TCS encryption acts upon the “archive</w:t>
      </w:r>
      <w:r w:rsidR="00F75488">
        <w:t>.”</w:t>
      </w:r>
    </w:p>
    <w:p w14:paraId="40C1B84B" w14:textId="4898B3C9" w:rsidR="00D2141C" w:rsidRDefault="00D2141C" w:rsidP="00592758">
      <w:pPr>
        <w:pStyle w:val="ListParagraph"/>
        <w:numPr>
          <w:ilvl w:val="0"/>
          <w:numId w:val="7"/>
        </w:numPr>
      </w:pPr>
      <w:r>
        <w:t xml:space="preserve">Records Manager and Retention Policy Services also extend the Content Server.  </w:t>
      </w:r>
      <w:del w:id="70" w:author="James Bailey" w:date="2017-08-22T07:40:00Z">
        <w:r w:rsidDel="0051779B">
          <w:delText>A license is required to deploy the functionality.</w:delText>
        </w:r>
      </w:del>
      <w:r>
        <w:t xml:space="preserve">  </w:t>
      </w:r>
    </w:p>
    <w:p w14:paraId="646625FC" w14:textId="6CCC88FC" w:rsidR="00D2141C" w:rsidRDefault="00D2141C" w:rsidP="00592758">
      <w:pPr>
        <w:pStyle w:val="ListParagraph"/>
        <w:numPr>
          <w:ilvl w:val="0"/>
          <w:numId w:val="7"/>
        </w:numPr>
      </w:pPr>
      <w:r>
        <w:t>Records Manager exposes logic that allows file plans to be associated with the content.  An employee may have many types of content files</w:t>
      </w:r>
      <w:del w:id="71" w:author="James Bailey" w:date="2017-08-22T07:40:00Z">
        <w:r w:rsidDel="0051779B">
          <w:delText>,</w:delText>
        </w:r>
      </w:del>
      <w:r>
        <w:t xml:space="preserve"> and they may have different </w:t>
      </w:r>
      <w:del w:id="72" w:author="James Bailey" w:date="2017-08-22T07:40:00Z">
        <w:r w:rsidDel="0051779B">
          <w:delText xml:space="preserve">recording </w:delText>
        </w:r>
      </w:del>
      <w:ins w:id="73" w:author="James Bailey" w:date="2017-08-22T07:40:00Z">
        <w:r w:rsidR="0051779B">
          <w:t xml:space="preserve">retention </w:t>
        </w:r>
      </w:ins>
      <w:r>
        <w:t>requirements.</w:t>
      </w:r>
    </w:p>
    <w:p w14:paraId="5DF2E69A" w14:textId="0669BF59" w:rsidR="00104ECF" w:rsidRDefault="00D2141C" w:rsidP="00592758">
      <w:pPr>
        <w:pStyle w:val="ListParagraph"/>
        <w:numPr>
          <w:ilvl w:val="0"/>
          <w:numId w:val="7"/>
        </w:numPr>
      </w:pPr>
      <w:r>
        <w:t xml:space="preserve">Retention Policy Services automates the life cycle states and disposition of the employee records. </w:t>
      </w:r>
      <w:r w:rsidR="00104ECF">
        <w:t xml:space="preserve"> </w:t>
      </w:r>
    </w:p>
    <w:p w14:paraId="21DE70B5" w14:textId="31AD3021" w:rsidR="00001FF6" w:rsidRDefault="00001FF6" w:rsidP="00592758">
      <w:pPr>
        <w:pStyle w:val="ListParagraph"/>
        <w:numPr>
          <w:ilvl w:val="0"/>
          <w:numId w:val="7"/>
        </w:numPr>
      </w:pPr>
      <w:r>
        <w:t xml:space="preserve">The Web services </w:t>
      </w:r>
      <w:del w:id="74" w:author="James Bailey" w:date="2017-08-22T07:41:00Z">
        <w:r w:rsidDel="0051779B">
          <w:delText xml:space="preserve">box </w:delText>
        </w:r>
      </w:del>
      <w:ins w:id="75" w:author="James Bailey" w:date="2017-08-22T07:41:00Z">
        <w:r w:rsidR="0051779B">
          <w:t xml:space="preserve">container </w:t>
        </w:r>
      </w:ins>
      <w:r>
        <w:t>represents several services including daily batch processing of some types of employee data transactions.</w:t>
      </w:r>
    </w:p>
    <w:p w14:paraId="28BF90F9" w14:textId="6DD8F2E5" w:rsidR="00001FF6" w:rsidRDefault="00001FF6" w:rsidP="00592758">
      <w:pPr>
        <w:pStyle w:val="ListParagraph"/>
        <w:numPr>
          <w:ilvl w:val="0"/>
          <w:numId w:val="7"/>
        </w:numPr>
      </w:pPr>
      <w:r>
        <w:t>Employee data can be accessed by a cer</w:t>
      </w:r>
      <w:r w:rsidR="00496A49">
        <w:t>tified records manager</w:t>
      </w:r>
      <w:r>
        <w:t xml:space="preserve"> to apply retention policies.  The client is the Records Manager client</w:t>
      </w:r>
      <w:r w:rsidR="00F75488">
        <w:t>.</w:t>
      </w:r>
    </w:p>
    <w:p w14:paraId="0BF2633A" w14:textId="6B4093E9" w:rsidR="00001FF6" w:rsidRDefault="00001FF6" w:rsidP="00592758">
      <w:pPr>
        <w:pStyle w:val="ListParagraph"/>
        <w:numPr>
          <w:ilvl w:val="0"/>
          <w:numId w:val="7"/>
        </w:numPr>
      </w:pPr>
      <w:r>
        <w:t>Human Resources can access employee forms content and employee data via the SAPGUI client hosted by HANA Enterprise Cloud®</w:t>
      </w:r>
      <w:r w:rsidR="00F75488">
        <w:t>.</w:t>
      </w:r>
    </w:p>
    <w:p w14:paraId="47080436" w14:textId="18CF4432" w:rsidR="003506D4" w:rsidRDefault="00445583" w:rsidP="003506D4">
      <w:pPr>
        <w:pStyle w:val="Heading3"/>
      </w:pPr>
      <w:r>
        <w:t xml:space="preserve">The </w:t>
      </w:r>
      <w:r w:rsidR="009E1613">
        <w:t>Documentum</w:t>
      </w:r>
      <w:r w:rsidR="003506D4">
        <w:t xml:space="preserve"> Stack</w:t>
      </w:r>
    </w:p>
    <w:p w14:paraId="3BF83192" w14:textId="08F7FC80" w:rsidR="003506D4" w:rsidRDefault="00D2141C" w:rsidP="003506D4">
      <w:r>
        <w:t>Here is the</w:t>
      </w:r>
      <w:r w:rsidR="003506D4">
        <w:t xml:space="preserve"> Documentum</w:t>
      </w:r>
      <w:r w:rsidR="00445583">
        <w:t xml:space="preserve"> product </w:t>
      </w:r>
      <w:r w:rsidR="003506D4">
        <w:t>stack for this application</w:t>
      </w:r>
      <w:r w:rsidR="00FB67EA">
        <w:t xml:space="preserve">. It provides </w:t>
      </w:r>
      <w:r w:rsidR="00001FF6">
        <w:t>“</w:t>
      </w:r>
      <w:r w:rsidR="00FB67EA">
        <w:t>out of box</w:t>
      </w:r>
      <w:r w:rsidR="00001FF6">
        <w:t>”</w:t>
      </w:r>
      <w:r w:rsidR="00FB67EA">
        <w:t xml:space="preserve"> integration with </w:t>
      </w:r>
      <w:r w:rsidR="009E1613">
        <w:t>SAP</w:t>
      </w:r>
      <w:r w:rsidR="003506D4">
        <w:t>:</w:t>
      </w:r>
    </w:p>
    <w:p w14:paraId="3B927D17" w14:textId="08CC2CCE" w:rsidR="003506D4" w:rsidRDefault="009E1613" w:rsidP="003506D4">
      <w:pPr>
        <w:pStyle w:val="ListParagraph"/>
        <w:numPr>
          <w:ilvl w:val="0"/>
          <w:numId w:val="2"/>
        </w:numPr>
      </w:pPr>
      <w:r>
        <w:t>Documentum</w:t>
      </w:r>
      <w:r w:rsidR="003506D4">
        <w:t xml:space="preserve"> Platform (Content Server)</w:t>
      </w:r>
    </w:p>
    <w:p w14:paraId="7DD5A708" w14:textId="30BD6C99" w:rsidR="003506D4" w:rsidRDefault="003506D4" w:rsidP="003506D4">
      <w:pPr>
        <w:pStyle w:val="ListParagraph"/>
        <w:numPr>
          <w:ilvl w:val="0"/>
          <w:numId w:val="2"/>
        </w:numPr>
      </w:pPr>
      <w:r>
        <w:t xml:space="preserve">Archive Services for </w:t>
      </w:r>
      <w:r w:rsidR="009E1613">
        <w:t>SAP</w:t>
      </w:r>
      <w:r w:rsidR="001C1BB3">
        <w:t xml:space="preserve"> (</w:t>
      </w:r>
      <w:r w:rsidR="009E1613">
        <w:t>ASSAP</w:t>
      </w:r>
      <w:r w:rsidR="000F48AD">
        <w:t>)</w:t>
      </w:r>
    </w:p>
    <w:p w14:paraId="0875C948" w14:textId="77777777" w:rsidR="003506D4" w:rsidRDefault="003506D4" w:rsidP="003506D4">
      <w:pPr>
        <w:pStyle w:val="ListParagraph"/>
        <w:numPr>
          <w:ilvl w:val="0"/>
          <w:numId w:val="2"/>
        </w:numPr>
      </w:pPr>
      <w:r>
        <w:t>Trusted Content Services</w:t>
      </w:r>
    </w:p>
    <w:p w14:paraId="29B78DDF" w14:textId="77777777" w:rsidR="003506D4" w:rsidRDefault="003506D4" w:rsidP="003506D4">
      <w:pPr>
        <w:pStyle w:val="ListParagraph"/>
        <w:numPr>
          <w:ilvl w:val="0"/>
          <w:numId w:val="2"/>
        </w:numPr>
      </w:pPr>
      <w:r>
        <w:t>Retention Policy Services</w:t>
      </w:r>
    </w:p>
    <w:p w14:paraId="01CA7F21" w14:textId="77777777" w:rsidR="003506D4" w:rsidRDefault="003506D4" w:rsidP="003506D4">
      <w:pPr>
        <w:pStyle w:val="ListParagraph"/>
        <w:numPr>
          <w:ilvl w:val="0"/>
          <w:numId w:val="2"/>
        </w:numPr>
      </w:pPr>
      <w:r>
        <w:t>Records Manager</w:t>
      </w:r>
    </w:p>
    <w:p w14:paraId="507BC3AB" w14:textId="77777777" w:rsidR="003506D4" w:rsidRDefault="003506D4" w:rsidP="003506D4">
      <w:pPr>
        <w:pStyle w:val="ListParagraph"/>
        <w:numPr>
          <w:ilvl w:val="0"/>
          <w:numId w:val="2"/>
        </w:numPr>
      </w:pPr>
      <w:r>
        <w:t>Webtop</w:t>
      </w:r>
    </w:p>
    <w:p w14:paraId="6019CECF" w14:textId="5A6B9C23" w:rsidR="003506D4" w:rsidRDefault="009E1613" w:rsidP="00592758">
      <w:pPr>
        <w:pStyle w:val="ListParagraph"/>
        <w:numPr>
          <w:ilvl w:val="0"/>
          <w:numId w:val="2"/>
        </w:numPr>
      </w:pPr>
      <w:r>
        <w:t>Documentum</w:t>
      </w:r>
      <w:r w:rsidR="003506D4">
        <w:t xml:space="preserve"> Administrator</w:t>
      </w:r>
    </w:p>
    <w:p w14:paraId="24A2F363" w14:textId="57F5B146" w:rsidR="00104ECF" w:rsidRDefault="00104ECF">
      <w:r w:rsidRPr="00104ECF">
        <w:t xml:space="preserve">Armedia has </w:t>
      </w:r>
      <w:del w:id="76" w:author="James Bailey" w:date="2017-08-22T07:41:00Z">
        <w:r w:rsidR="00077CFC" w:rsidDel="0051779B">
          <w:delText>over 15</w:delText>
        </w:r>
        <w:r w:rsidRPr="00104ECF" w:rsidDel="0051779B">
          <w:delText xml:space="preserve"> years</w:delText>
        </w:r>
      </w:del>
      <w:ins w:id="77" w:author="James Bailey" w:date="2017-08-22T07:42:00Z">
        <w:r w:rsidR="0051779B">
          <w:t xml:space="preserve"> architected and </w:t>
        </w:r>
      </w:ins>
      <w:ins w:id="78" w:author="James Bailey" w:date="2017-08-22T07:41:00Z">
        <w:r w:rsidR="0051779B">
          <w:t>implemented</w:t>
        </w:r>
      </w:ins>
      <w:ins w:id="79" w:author="James Bailey" w:date="2017-08-22T07:42:00Z">
        <w:r w:rsidR="0051779B">
          <w:t xml:space="preserve"> various types of </w:t>
        </w:r>
      </w:ins>
      <w:ins w:id="80" w:author="James Bailey" w:date="2017-08-22T07:41:00Z">
        <w:r w:rsidR="0051779B">
          <w:t xml:space="preserve">Documentum </w:t>
        </w:r>
      </w:ins>
      <w:ins w:id="81" w:author="James Bailey" w:date="2017-08-22T07:42:00Z">
        <w:r w:rsidR="0051779B">
          <w:t xml:space="preserve">based </w:t>
        </w:r>
      </w:ins>
      <w:ins w:id="82" w:author="James Bailey" w:date="2017-08-22T07:41:00Z">
        <w:r w:rsidR="0051779B">
          <w:t>solutions since 2002</w:t>
        </w:r>
      </w:ins>
      <w:del w:id="83" w:author="James Bailey" w:date="2017-08-22T07:42:00Z">
        <w:r w:rsidRPr="00104ECF" w:rsidDel="0051779B">
          <w:delText xml:space="preserve"> of experience in Documentum products</w:delText>
        </w:r>
      </w:del>
      <w:r w:rsidRPr="00104ECF">
        <w:t xml:space="preserve">.  </w:t>
      </w:r>
      <w:ins w:id="84" w:author="James Bailey" w:date="2017-08-25T11:30:00Z">
        <w:r w:rsidR="00C44690">
          <w:t xml:space="preserve">This experienced coupled with </w:t>
        </w:r>
      </w:ins>
      <w:del w:id="85" w:author="James Bailey" w:date="2017-08-25T11:30:00Z">
        <w:r w:rsidR="00001FF6" w:rsidDel="00C44690">
          <w:delText xml:space="preserve">We also have many years’ experience </w:delText>
        </w:r>
      </w:del>
      <w:del w:id="86" w:author="James Bailey" w:date="2017-08-25T11:31:00Z">
        <w:r w:rsidR="00001FF6" w:rsidDel="00C44690">
          <w:delText>with</w:delText>
        </w:r>
      </w:del>
      <w:ins w:id="87" w:author="James Bailey" w:date="2017-08-25T11:30:00Z">
        <w:r w:rsidR="00C44690">
          <w:t>our</w:t>
        </w:r>
      </w:ins>
      <w:r w:rsidR="00001FF6">
        <w:t xml:space="preserve"> SAP </w:t>
      </w:r>
      <w:del w:id="88" w:author="James Bailey" w:date="2017-08-25T11:31:00Z">
        <w:r w:rsidR="00001FF6" w:rsidDel="00C44690">
          <w:delText xml:space="preserve">including </w:delText>
        </w:r>
        <w:r w:rsidR="00077CFC" w:rsidDel="00C44690">
          <w:delText xml:space="preserve">custom </w:delText>
        </w:r>
        <w:r w:rsidR="00001FF6" w:rsidDel="00C44690">
          <w:delText xml:space="preserve">development.  </w:delText>
        </w:r>
        <w:r w:rsidRPr="00104ECF" w:rsidDel="00C44690">
          <w:delText>Armedia can</w:delText>
        </w:r>
      </w:del>
      <w:ins w:id="89" w:author="James Bailey" w:date="2017-08-25T11:31:00Z">
        <w:r w:rsidR="00C44690">
          <w:t>enables us to</w:t>
        </w:r>
      </w:ins>
      <w:r w:rsidRPr="00104ECF">
        <w:t xml:space="preserve"> quickly determine the required products, infrastructure and support</w:t>
      </w:r>
      <w:r w:rsidR="00DF512E">
        <w:t xml:space="preserve"> needed for </w:t>
      </w:r>
      <w:del w:id="90" w:author="James Bailey" w:date="2017-08-25T11:31:00Z">
        <w:r w:rsidR="00DF512E" w:rsidDel="00C44690">
          <w:delText>a particular</w:delText>
        </w:r>
      </w:del>
      <w:ins w:id="91" w:author="James Bailey" w:date="2017-08-25T11:31:00Z">
        <w:r w:rsidR="00C44690">
          <w:t>your</w:t>
        </w:r>
      </w:ins>
      <w:r w:rsidR="00DF512E">
        <w:t xml:space="preserve"> solution</w:t>
      </w:r>
      <w:r w:rsidRPr="00104ECF">
        <w:t>.</w:t>
      </w:r>
    </w:p>
    <w:p w14:paraId="56D21171" w14:textId="1C04505D" w:rsidR="000F48AD" w:rsidRDefault="000F48AD">
      <w:del w:id="92" w:author="James Bailey" w:date="2017-08-25T11:33:00Z">
        <w:r w:rsidDel="00C44690">
          <w:delText xml:space="preserve">Archive Services for </w:delText>
        </w:r>
        <w:r w:rsidR="009E1613" w:rsidDel="00C44690">
          <w:delText>SAP</w:delText>
        </w:r>
        <w:r w:rsidDel="00C44690">
          <w:delText xml:space="preserve"> </w:delText>
        </w:r>
      </w:del>
      <w:ins w:id="93" w:author="James Bailey" w:date="2017-08-25T11:32:00Z">
        <w:r w:rsidR="00C44690">
          <w:t xml:space="preserve">ASSAP </w:t>
        </w:r>
      </w:ins>
      <w:r>
        <w:t xml:space="preserve">is one of several </w:t>
      </w:r>
      <w:r w:rsidR="009E1613">
        <w:t>SAP</w:t>
      </w:r>
      <w:r>
        <w:t xml:space="preserve"> integration products by Documentum.  It provides a </w:t>
      </w:r>
      <w:del w:id="94" w:author="James Bailey" w:date="2017-08-25T11:34:00Z">
        <w:r w:rsidDel="00C44690">
          <w:delText>one-way path</w:delText>
        </w:r>
      </w:del>
      <w:ins w:id="95" w:author="James Bailey" w:date="2017-08-25T11:34:00Z">
        <w:r w:rsidR="00C44690">
          <w:t>service</w:t>
        </w:r>
      </w:ins>
      <w:r>
        <w:t xml:space="preserve"> to </w:t>
      </w:r>
      <w:del w:id="96" w:author="James Bailey" w:date="2017-08-25T11:34:00Z">
        <w:r w:rsidDel="00C44690">
          <w:delText xml:space="preserve">take </w:delText>
        </w:r>
      </w:del>
      <w:ins w:id="97" w:author="James Bailey" w:date="2017-08-25T11:34:00Z">
        <w:r w:rsidR="00C44690">
          <w:t xml:space="preserve">store </w:t>
        </w:r>
      </w:ins>
      <w:r>
        <w:t xml:space="preserve">a </w:t>
      </w:r>
      <w:r w:rsidR="009E1613">
        <w:t>SAP</w:t>
      </w:r>
      <w:r>
        <w:t xml:space="preserve"> artifact such as a PDF, a </w:t>
      </w:r>
      <w:r w:rsidR="009E1613">
        <w:t>SAP</w:t>
      </w:r>
      <w:r>
        <w:t xml:space="preserve"> print list, a dataset</w:t>
      </w:r>
      <w:ins w:id="98" w:author="Bill Hunton" w:date="2017-09-01T16:30:00Z">
        <w:r w:rsidR="007155E3">
          <w:t xml:space="preserve"> (REO)</w:t>
        </w:r>
      </w:ins>
      <w:r>
        <w:t xml:space="preserve">, and other </w:t>
      </w:r>
      <w:r w:rsidR="009E1613">
        <w:t>SAP</w:t>
      </w:r>
      <w:r>
        <w:t xml:space="preserve"> “documents” and </w:t>
      </w:r>
      <w:del w:id="99" w:author="James Bailey" w:date="2017-08-25T11:34:00Z">
        <w:r w:rsidDel="00C44690">
          <w:delText xml:space="preserve">store them </w:delText>
        </w:r>
      </w:del>
      <w:r>
        <w:t xml:space="preserve">in a </w:t>
      </w:r>
      <w:r w:rsidR="009E1613">
        <w:t>Documentum</w:t>
      </w:r>
      <w:r>
        <w:t xml:space="preserve"> archive.  </w:t>
      </w:r>
      <w:r w:rsidR="009E1613">
        <w:t>SAP</w:t>
      </w:r>
      <w:r>
        <w:t xml:space="preserve"> </w:t>
      </w:r>
      <w:r w:rsidR="00DF512E">
        <w:t>tracks</w:t>
      </w:r>
      <w:r>
        <w:t xml:space="preserve"> where the content resides in </w:t>
      </w:r>
      <w:r w:rsidR="009E1613">
        <w:t>Documentum</w:t>
      </w:r>
      <w:r>
        <w:t xml:space="preserve">.  When the content is fetched for display, </w:t>
      </w:r>
      <w:r w:rsidR="009E1613">
        <w:t>SAP</w:t>
      </w:r>
      <w:r>
        <w:t xml:space="preserve"> will use </w:t>
      </w:r>
      <w:r w:rsidR="009E1613">
        <w:t>ASSAP</w:t>
      </w:r>
      <w:r>
        <w:t xml:space="preserve"> to retrieve it from </w:t>
      </w:r>
      <w:r w:rsidR="009E1613">
        <w:t>Documentum</w:t>
      </w:r>
      <w:r>
        <w:t xml:space="preserve">.  </w:t>
      </w:r>
    </w:p>
    <w:p w14:paraId="4970965D" w14:textId="6E97D690" w:rsidR="00FB67EA" w:rsidRDefault="00C14501" w:rsidP="00592758">
      <w:pPr>
        <w:pStyle w:val="Heading3"/>
      </w:pPr>
      <w:r>
        <w:t>Custom Solution</w:t>
      </w:r>
    </w:p>
    <w:p w14:paraId="1750D665" w14:textId="3C5D6F1E" w:rsidR="00C14501" w:rsidRDefault="009E1613">
      <w:r>
        <w:t>ASSAP</w:t>
      </w:r>
      <w:r w:rsidR="00FB67EA">
        <w:t xml:space="preserve"> provides a way to use </w:t>
      </w:r>
      <w:r>
        <w:t>Documentum</w:t>
      </w:r>
      <w:r w:rsidR="00FB67EA">
        <w:t xml:space="preserve"> as the archive (the </w:t>
      </w:r>
      <w:r>
        <w:t>SAP®</w:t>
      </w:r>
      <w:r w:rsidR="00FB67EA">
        <w:t xml:space="preserve"> ArchiveLink) for employee forms.  It does not provide a way </w:t>
      </w:r>
      <w:r w:rsidR="000F48AD">
        <w:t>to link the forms to employee data in</w:t>
      </w:r>
      <w:r w:rsidR="00FB67EA">
        <w:t xml:space="preserve"> </w:t>
      </w:r>
      <w:r>
        <w:t>SAP</w:t>
      </w:r>
      <w:r w:rsidR="00FB67EA">
        <w:t xml:space="preserve"> and legacy employee data system</w:t>
      </w:r>
      <w:r w:rsidR="00C14501">
        <w:t>s</w:t>
      </w:r>
      <w:r w:rsidR="00FB67EA">
        <w:t xml:space="preserve">.  Armedia designed </w:t>
      </w:r>
      <w:r w:rsidR="001B7BB9">
        <w:t xml:space="preserve">and built </w:t>
      </w:r>
      <w:r w:rsidR="00FB67EA">
        <w:t>a</w:t>
      </w:r>
      <w:ins w:id="100" w:author="James Bailey" w:date="2017-08-25T11:35:00Z">
        <w:r w:rsidR="00C44690">
          <w:t>n enhancement to</w:t>
        </w:r>
      </w:ins>
      <w:ins w:id="101" w:author="James Bailey" w:date="2017-08-25T11:36:00Z">
        <w:r w:rsidR="00C44690">
          <w:t xml:space="preserve"> ASSAP</w:t>
        </w:r>
      </w:ins>
      <w:ins w:id="102" w:author="James Bailey" w:date="2017-08-25T11:35:00Z">
        <w:r w:rsidR="00C44690">
          <w:t xml:space="preserve"> support this use case </w:t>
        </w:r>
      </w:ins>
      <w:r w:rsidR="00FB67EA">
        <w:t xml:space="preserve"> </w:t>
      </w:r>
      <w:del w:id="103" w:author="James Bailey" w:date="2017-08-25T11:35:00Z">
        <w:r w:rsidR="00FB67EA" w:rsidDel="00C44690">
          <w:delText>custom</w:delText>
        </w:r>
        <w:r w:rsidR="001B7BB9" w:rsidDel="00C44690">
          <w:delText xml:space="preserve"> application </w:delText>
        </w:r>
      </w:del>
      <w:del w:id="104" w:author="James Bailey" w:date="2017-08-25T11:36:00Z">
        <w:r w:rsidR="001B7BB9" w:rsidDel="00C44690">
          <w:delText xml:space="preserve">that uses </w:delText>
        </w:r>
        <w:r w:rsidR="001B32C2" w:rsidDel="00C44690">
          <w:delText>w</w:delText>
        </w:r>
        <w:r w:rsidR="001B7BB9" w:rsidDel="00C44690">
          <w:delText>eb services</w:delText>
        </w:r>
        <w:r w:rsidR="007C0103" w:rsidDel="00C44690">
          <w:delText xml:space="preserve"> to do that</w:delText>
        </w:r>
      </w:del>
      <w:r w:rsidR="00C14501">
        <w:t xml:space="preserve">.  </w:t>
      </w:r>
    </w:p>
    <w:p w14:paraId="6232C3AF" w14:textId="2D3BCC38" w:rsidR="00C14501" w:rsidRPr="00FB67EA" w:rsidRDefault="00445583">
      <w:r>
        <w:t>When an employee submits a form to update data</w:t>
      </w:r>
      <w:r w:rsidR="00C14501">
        <w:t xml:space="preserve">, the transaction triggers the </w:t>
      </w:r>
      <w:r w:rsidR="001B32C2">
        <w:t>w</w:t>
      </w:r>
      <w:r w:rsidR="00C14501">
        <w:t xml:space="preserve">eb </w:t>
      </w:r>
      <w:r w:rsidR="001B32C2">
        <w:t>s</w:t>
      </w:r>
      <w:r w:rsidR="00C14501">
        <w:t>ervice</w:t>
      </w:r>
      <w:r w:rsidR="001B32C2">
        <w:t>, which runs in the background,</w:t>
      </w:r>
      <w:r w:rsidR="00C14501">
        <w:t xml:space="preserve"> to access </w:t>
      </w:r>
      <w:r w:rsidR="00001FF6">
        <w:t xml:space="preserve">legacy </w:t>
      </w:r>
      <w:r w:rsidR="00C14501">
        <w:t xml:space="preserve">employee data and send it to </w:t>
      </w:r>
      <w:r w:rsidR="009E1613">
        <w:t>Documentum</w:t>
      </w:r>
      <w:r w:rsidR="00C14501">
        <w:t xml:space="preserve">.  </w:t>
      </w:r>
      <w:r w:rsidR="001B7BB9">
        <w:t>This functi</w:t>
      </w:r>
      <w:r w:rsidR="00F62EB1">
        <w:t xml:space="preserve">onality provides </w:t>
      </w:r>
      <w:r w:rsidR="00DF512E">
        <w:t>support for</w:t>
      </w:r>
      <w:r w:rsidR="00F62EB1">
        <w:t xml:space="preserve"> </w:t>
      </w:r>
      <w:r w:rsidR="001B7BB9">
        <w:t>Records Management</w:t>
      </w:r>
      <w:r w:rsidR="00F62EB1">
        <w:t xml:space="preserve">, </w:t>
      </w:r>
      <w:r w:rsidR="007C0103">
        <w:t>Retention Policies</w:t>
      </w:r>
      <w:r w:rsidR="00F62EB1">
        <w:t xml:space="preserve">, and </w:t>
      </w:r>
      <w:r w:rsidR="00DF512E">
        <w:t>searching</w:t>
      </w:r>
      <w:r w:rsidR="00C14501">
        <w:t xml:space="preserve"> employee data and forms.  </w:t>
      </w:r>
    </w:p>
    <w:p w14:paraId="6DD76F9E" w14:textId="3EA96186" w:rsidR="00F62EB1" w:rsidRDefault="00F62EB1" w:rsidP="00592758">
      <w:pPr>
        <w:pStyle w:val="Heading4"/>
      </w:pPr>
      <w:r>
        <w:t>Additional R</w:t>
      </w:r>
      <w:r w:rsidR="007A5D94">
        <w:t xml:space="preserve">equirements </w:t>
      </w:r>
    </w:p>
    <w:p w14:paraId="4004C1B3" w14:textId="0A0B7E6A" w:rsidR="007A5D94" w:rsidRDefault="00737278" w:rsidP="003103E7">
      <w:r>
        <w:t>Armedia</w:t>
      </w:r>
      <w:r w:rsidR="007A5D94">
        <w:t xml:space="preserve"> discovered </w:t>
      </w:r>
      <w:r w:rsidR="00AE26BC">
        <w:t xml:space="preserve">new requirements during the </w:t>
      </w:r>
      <w:r w:rsidR="007C0103">
        <w:t xml:space="preserve">original </w:t>
      </w:r>
      <w:r w:rsidR="00DF512E">
        <w:t>implementa</w:t>
      </w:r>
      <w:r w:rsidR="00AE26BC">
        <w:t>tion phase</w:t>
      </w:r>
      <w:r w:rsidR="00DF512E">
        <w:t>, which impacted</w:t>
      </w:r>
      <w:r w:rsidR="007A5D94">
        <w:t xml:space="preserve"> the design</w:t>
      </w:r>
      <w:r w:rsidR="007C0103">
        <w:t>.  T</w:t>
      </w:r>
      <w:r w:rsidR="00AE26BC">
        <w:t xml:space="preserve">hey </w:t>
      </w:r>
      <w:r w:rsidR="007C0103">
        <w:t>include</w:t>
      </w:r>
      <w:r w:rsidR="007A5D94">
        <w:t xml:space="preserve"> the following:</w:t>
      </w:r>
    </w:p>
    <w:p w14:paraId="630D2BC2" w14:textId="34A17570" w:rsidR="00B72CD5" w:rsidRPr="00592758" w:rsidRDefault="005950A4" w:rsidP="00592758">
      <w:pPr>
        <w:pStyle w:val="Heading5"/>
      </w:pPr>
      <w:r w:rsidRPr="00592758">
        <w:rPr>
          <w:rStyle w:val="Heading4Char"/>
          <w:i w:val="0"/>
          <w:iCs w:val="0"/>
        </w:rPr>
        <w:t>Employee Record H</w:t>
      </w:r>
      <w:r w:rsidR="007A5D94" w:rsidRPr="00592758">
        <w:rPr>
          <w:rStyle w:val="Heading4Char"/>
          <w:i w:val="0"/>
          <w:iCs w:val="0"/>
        </w:rPr>
        <w:t>olds</w:t>
      </w:r>
      <w:r w:rsidR="007A5D94" w:rsidRPr="00592758">
        <w:t xml:space="preserve"> </w:t>
      </w:r>
    </w:p>
    <w:p w14:paraId="310BD223" w14:textId="5B56DC77" w:rsidR="007A5D94" w:rsidRDefault="003C1AD8" w:rsidP="00592758">
      <w:pPr>
        <w:ind w:left="360"/>
      </w:pPr>
      <w:ins w:id="105" w:author="Bill Hunton" w:date="2017-09-01T16:32:00Z">
        <w:r>
          <w:t>I</w:t>
        </w:r>
      </w:ins>
      <w:commentRangeStart w:id="106"/>
      <w:del w:id="107" w:author="Bill Hunton" w:date="2017-09-01T16:32:00Z">
        <w:r w:rsidR="007C0103" w:rsidDel="003C1AD8">
          <w:delText xml:space="preserve">The </w:delText>
        </w:r>
        <w:r w:rsidR="007C0103" w:rsidDel="007155E3">
          <w:delText>original design did not consider</w:delText>
        </w:r>
        <w:r w:rsidR="00000A5C" w:rsidDel="007155E3">
          <w:delText xml:space="preserve"> locking down </w:delText>
        </w:r>
        <w:r w:rsidR="008642C4" w:rsidDel="007155E3">
          <w:delText>single or multiple employee</w:delText>
        </w:r>
        <w:r w:rsidR="007A5D94" w:rsidDel="007155E3">
          <w:delText xml:space="preserve"> records </w:delText>
        </w:r>
        <w:r w:rsidR="007C0103" w:rsidDel="003C1AD8">
          <w:delText>i</w:delText>
        </w:r>
      </w:del>
      <w:r w:rsidR="007C0103">
        <w:t>n the case of</w:t>
      </w:r>
      <w:r w:rsidR="008642C4">
        <w:t xml:space="preserve"> an actionable incident </w:t>
      </w:r>
      <w:del w:id="108" w:author="Susan Ladwig" w:date="2017-09-03T08:12:00Z">
        <w:r w:rsidR="008642C4" w:rsidDel="006B4C17">
          <w:delText>th</w:delText>
        </w:r>
        <w:r w:rsidR="00F23FCE" w:rsidDel="006B4C17">
          <w:delText>at require</w:delText>
        </w:r>
      </w:del>
      <w:ins w:id="109" w:author="Bill Hunton" w:date="2017-09-01T16:32:00Z">
        <w:del w:id="110" w:author="Susan Ladwig" w:date="2017-09-03T08:12:00Z">
          <w:r w:rsidDel="006B4C17">
            <w:delText>s</w:delText>
          </w:r>
        </w:del>
      </w:ins>
      <w:del w:id="111" w:author="Susan Ladwig" w:date="2017-09-03T08:12:00Z">
        <w:r w:rsidR="001B32C2" w:rsidDel="006B4C17">
          <w:delText>d</w:delText>
        </w:r>
        <w:r w:rsidR="007A5D94" w:rsidDel="006B4C17">
          <w:delText xml:space="preserve"> them</w:delText>
        </w:r>
        <w:r w:rsidR="008642C4" w:rsidDel="006B4C17">
          <w:delText xml:space="preserve"> to be secured for legal purpose</w:delText>
        </w:r>
      </w:del>
      <w:ins w:id="112" w:author="Susan Ladwig" w:date="2017-09-03T08:12:00Z">
        <w:r w:rsidR="006B4C17">
          <w:t>necessitating a legal hold on records</w:t>
        </w:r>
      </w:ins>
      <w:del w:id="113" w:author="Susan Ladwig" w:date="2017-09-03T08:13:00Z">
        <w:r w:rsidR="008642C4" w:rsidDel="006B4C17">
          <w:delText>s</w:delText>
        </w:r>
        <w:r w:rsidR="00161664" w:rsidDel="006B4C17">
          <w:delText>,</w:delText>
        </w:r>
      </w:del>
      <w:r w:rsidR="00161664">
        <w:t xml:space="preserve"> such as a tax audit</w:t>
      </w:r>
      <w:ins w:id="114" w:author="Bill Hunton" w:date="2017-09-01T16:33:00Z">
        <w:r>
          <w:t xml:space="preserve">, the custom application places a hold on the </w:t>
        </w:r>
      </w:ins>
      <w:ins w:id="115" w:author="Susan Ladwig" w:date="2017-09-03T08:13:00Z">
        <w:r w:rsidR="006B4C17">
          <w:t xml:space="preserve">affected </w:t>
        </w:r>
      </w:ins>
      <w:ins w:id="116" w:author="Bill Hunton" w:date="2017-09-01T16:33:00Z">
        <w:r>
          <w:t xml:space="preserve">employee </w:t>
        </w:r>
        <w:del w:id="117" w:author="Susan Ladwig" w:date="2017-09-03T08:13:00Z">
          <w:r w:rsidDel="006B4C17">
            <w:delText xml:space="preserve">record or </w:delText>
          </w:r>
        </w:del>
        <w:r>
          <w:t>records</w:t>
        </w:r>
        <w:del w:id="118" w:author="Susan Ladwig" w:date="2017-09-03T08:13:00Z">
          <w:r w:rsidDel="006B4C17">
            <w:delText xml:space="preserve"> if more than one is affected</w:delText>
          </w:r>
        </w:del>
      </w:ins>
      <w:del w:id="119" w:author="Susan Ladwig" w:date="2017-09-03T08:13:00Z">
        <w:r w:rsidR="007A5D94" w:rsidDel="006B4C17">
          <w:delText>.</w:delText>
        </w:r>
      </w:del>
      <w:ins w:id="120" w:author="Susan Ladwig" w:date="2017-09-03T08:13:00Z">
        <w:r w:rsidR="006B4C17">
          <w:t>.</w:t>
        </w:r>
      </w:ins>
      <w:r w:rsidR="007A5D94">
        <w:t xml:space="preserve">  </w:t>
      </w:r>
      <w:ins w:id="121" w:author="Bill Hunton" w:date="2017-09-01T16:33:00Z">
        <w:r>
          <w:t xml:space="preserve">This prevents access and modification except to authorized customer representatives. </w:t>
        </w:r>
      </w:ins>
      <w:r w:rsidR="001B32C2">
        <w:t xml:space="preserve">We leveraged a previously developed Armedia tool, which </w:t>
      </w:r>
      <w:r w:rsidR="002606EB">
        <w:t>can</w:t>
      </w:r>
      <w:r w:rsidR="008642C4">
        <w:t xml:space="preserve"> lock one to many types of records, and it prevents </w:t>
      </w:r>
      <w:r w:rsidR="007A5D94">
        <w:t>modifications</w:t>
      </w:r>
      <w:r w:rsidR="005950A4">
        <w:t xml:space="preserve"> and</w:t>
      </w:r>
      <w:r w:rsidR="008642C4">
        <w:t xml:space="preserve"> deletions</w:t>
      </w:r>
      <w:commentRangeEnd w:id="106"/>
      <w:r w:rsidR="00022AAE">
        <w:rPr>
          <w:rStyle w:val="CommentReference"/>
        </w:rPr>
        <w:commentReference w:id="106"/>
      </w:r>
      <w:r w:rsidR="008642C4">
        <w:t>.</w:t>
      </w:r>
    </w:p>
    <w:p w14:paraId="221F52AA" w14:textId="3F04F974" w:rsidR="00B72CD5" w:rsidRDefault="005950A4" w:rsidP="00592758">
      <w:pPr>
        <w:pStyle w:val="Heading5"/>
      </w:pPr>
      <w:r>
        <w:t>Mass Update</w:t>
      </w:r>
      <w:r w:rsidR="007A5D94">
        <w:t xml:space="preserve">  </w:t>
      </w:r>
    </w:p>
    <w:p w14:paraId="0B3F9FCB" w14:textId="1EF5D91A" w:rsidR="002606EB" w:rsidRDefault="00000A5C" w:rsidP="001B32C2">
      <w:pPr>
        <w:ind w:left="360"/>
      </w:pPr>
      <w:r>
        <w:t>T</w:t>
      </w:r>
      <w:r w:rsidR="00D32962">
        <w:t xml:space="preserve">he new system was to operate </w:t>
      </w:r>
      <w:r w:rsidR="00D32962" w:rsidRPr="00592758">
        <w:rPr>
          <w:i/>
        </w:rPr>
        <w:t>day-forward</w:t>
      </w:r>
      <w:r w:rsidR="00D32962">
        <w:t xml:space="preserve">; that is, there was to be no </w:t>
      </w:r>
      <w:r w:rsidR="001B32C2">
        <w:t>plan to migrate the existing data prior to putting the new system</w:t>
      </w:r>
      <w:r w:rsidR="00D32962">
        <w:t xml:space="preserve"> </w:t>
      </w:r>
      <w:r w:rsidR="001B32C2">
        <w:t xml:space="preserve">in </w:t>
      </w:r>
      <w:r w:rsidR="00D32962">
        <w:t xml:space="preserve">production.  </w:t>
      </w:r>
      <w:r w:rsidR="007C0103">
        <w:t xml:space="preserve">Employee data would be migrated as needed.  Legacy data would still be accessed in the old system.  </w:t>
      </w:r>
      <w:r w:rsidR="001B32C2">
        <w:t xml:space="preserve">The migration strategy evolved to create the Documentum employee data as of the date of a form transmission, </w:t>
      </w:r>
      <w:r w:rsidR="00D32962">
        <w:t xml:space="preserve">and legacy data would then be </w:t>
      </w:r>
      <w:r>
        <w:t>migrated to the new system</w:t>
      </w:r>
      <w:r w:rsidR="00BF3F0E">
        <w:t xml:space="preserve"> as needed</w:t>
      </w:r>
      <w:r>
        <w:t xml:space="preserve">.  </w:t>
      </w:r>
    </w:p>
    <w:p w14:paraId="133279C3" w14:textId="4E06744C" w:rsidR="005950A4" w:rsidRDefault="00BF3F0E" w:rsidP="00592758">
      <w:pPr>
        <w:ind w:left="360"/>
      </w:pPr>
      <w:r>
        <w:t>W</w:t>
      </w:r>
      <w:r w:rsidR="002606EB">
        <w:t xml:space="preserve">e </w:t>
      </w:r>
      <w:r>
        <w:t xml:space="preserve">also </w:t>
      </w:r>
      <w:r w:rsidR="002606EB">
        <w:t>found a need</w:t>
      </w:r>
      <w:r w:rsidR="007C0103">
        <w:t xml:space="preserve"> to migrate data in the case of </w:t>
      </w:r>
      <w:r w:rsidR="002606EB">
        <w:t>updates not associated with a form transaction.  I</w:t>
      </w:r>
      <w:r w:rsidR="007A5D94">
        <w:t xml:space="preserve">f only employee data was changed </w:t>
      </w:r>
      <w:r w:rsidR="002606EB">
        <w:t xml:space="preserve">within </w:t>
      </w:r>
      <w:r w:rsidR="009E1613">
        <w:t>SAP</w:t>
      </w:r>
      <w:r w:rsidR="002606EB">
        <w:t xml:space="preserve"> </w:t>
      </w:r>
      <w:r w:rsidR="007A5D94">
        <w:t xml:space="preserve">and there was no form associated with it, then </w:t>
      </w:r>
      <w:r w:rsidR="009E1613">
        <w:t>SAP</w:t>
      </w:r>
      <w:r w:rsidR="007C0103">
        <w:t xml:space="preserve"> would fetch the data and pass it to </w:t>
      </w:r>
      <w:r w:rsidR="009E1613">
        <w:t>Documentum</w:t>
      </w:r>
      <w:r>
        <w:t xml:space="preserve"> to update existing employee data</w:t>
      </w:r>
      <w:r w:rsidR="005950A4">
        <w:t xml:space="preserve">.  It could handle a single employee or multiple employees at one time. </w:t>
      </w:r>
      <w:r w:rsidR="002606EB">
        <w:t xml:space="preserve"> Changes are collected daily and run in batch at night.  </w:t>
      </w:r>
    </w:p>
    <w:p w14:paraId="3A2B7DB1" w14:textId="4D74D174" w:rsidR="00B72CD5" w:rsidRDefault="00AE26BC" w:rsidP="00592758">
      <w:pPr>
        <w:pStyle w:val="Heading5"/>
      </w:pPr>
      <w:r>
        <w:t xml:space="preserve">Performance </w:t>
      </w:r>
      <w:del w:id="122" w:author="Susan Ladwig" w:date="2017-09-03T08:16:00Z">
        <w:r w:rsidR="00B72CD5" w:rsidDel="006B4C17">
          <w:delText>Flaw</w:delText>
        </w:r>
        <w:r w:rsidR="005950A4" w:rsidDel="006B4C17">
          <w:delText xml:space="preserve">  </w:delText>
        </w:r>
      </w:del>
      <w:ins w:id="123" w:author="Susan Ladwig" w:date="2017-09-03T08:16:00Z">
        <w:r w:rsidR="006B4C17">
          <w:t>Enhancements</w:t>
        </w:r>
        <w:r w:rsidR="006B4C17">
          <w:t xml:space="preserve"> </w:t>
        </w:r>
      </w:ins>
    </w:p>
    <w:p w14:paraId="3E6E192E" w14:textId="6F1673C9" w:rsidR="00B72CD5" w:rsidDel="006B4C17" w:rsidRDefault="006B4C17" w:rsidP="006B4C17">
      <w:pPr>
        <w:ind w:left="360"/>
        <w:rPr>
          <w:del w:id="124" w:author="Susan Ladwig" w:date="2017-09-03T08:15:00Z"/>
        </w:rPr>
      </w:pPr>
      <w:ins w:id="125" w:author="Susan Ladwig" w:date="2017-09-03T08:14:00Z">
        <w:r>
          <w:t xml:space="preserve">To improve performance, </w:t>
        </w:r>
      </w:ins>
      <w:del w:id="126" w:author="Susan Ladwig" w:date="2017-09-03T08:15:00Z">
        <w:r w:rsidR="001432DE" w:rsidDel="006B4C17">
          <w:delText xml:space="preserve">During the </w:delText>
        </w:r>
        <w:commentRangeStart w:id="127"/>
        <w:r w:rsidR="001432DE" w:rsidDel="006B4C17">
          <w:delText xml:space="preserve">implementation phase a design flaw was discovered that was causing </w:delText>
        </w:r>
        <w:r w:rsidR="00000A5C" w:rsidDel="006B4C17">
          <w:delText>production performance issues</w:delText>
        </w:r>
        <w:r w:rsidR="00D303D4" w:rsidDel="006B4C17">
          <w:delText>.</w:delText>
        </w:r>
        <w:r w:rsidR="00000A5C" w:rsidDel="006B4C17">
          <w:delText xml:space="preserve">  </w:delText>
        </w:r>
        <w:r w:rsidR="001432DE" w:rsidDel="006B4C17">
          <w:delText>I</w:delText>
        </w:r>
        <w:r w:rsidR="00000A5C" w:rsidDel="006B4C17">
          <w:delText xml:space="preserve">mages that </w:delText>
        </w:r>
        <w:r w:rsidR="00AE26BC" w:rsidDel="006B4C17">
          <w:delText>were to</w:delText>
        </w:r>
        <w:r w:rsidR="00000A5C" w:rsidDel="006B4C17">
          <w:delText xml:space="preserve"> appear in a banner displayed on the </w:delText>
        </w:r>
        <w:r w:rsidR="00D303D4" w:rsidDel="006B4C17">
          <w:delText xml:space="preserve">employee </w:delText>
        </w:r>
        <w:r w:rsidR="00000A5C" w:rsidDel="006B4C17">
          <w:delText>UI</w:delText>
        </w:r>
        <w:r w:rsidR="00904635" w:rsidDel="006B4C17">
          <w:delText xml:space="preserve"> in SAP were</w:delText>
        </w:r>
        <w:r w:rsidR="001432DE" w:rsidDel="006B4C17">
          <w:delText xml:space="preserve"> stored </w:delText>
        </w:r>
        <w:r w:rsidR="00904635" w:rsidDel="006B4C17">
          <w:delText>in Documentum</w:delText>
        </w:r>
        <w:r w:rsidR="00000A5C" w:rsidDel="006B4C17">
          <w:delText xml:space="preserve">.  </w:delText>
        </w:r>
        <w:r w:rsidR="001432DE" w:rsidDel="006B4C17">
          <w:delText>B</w:delText>
        </w:r>
        <w:r w:rsidR="00000A5C" w:rsidDel="006B4C17">
          <w:delText xml:space="preserve">anner content </w:delText>
        </w:r>
        <w:r w:rsidR="001432DE" w:rsidDel="006B4C17">
          <w:delText xml:space="preserve">was </w:delText>
        </w:r>
        <w:r w:rsidR="007C0103" w:rsidDel="006B4C17">
          <w:delText xml:space="preserve">being processed by </w:delText>
        </w:r>
        <w:r w:rsidR="009E1613" w:rsidDel="006B4C17">
          <w:delText>ASSAP</w:delText>
        </w:r>
        <w:r w:rsidR="007C0103" w:rsidDel="006B4C17">
          <w:delText xml:space="preserve">, </w:delText>
        </w:r>
        <w:r w:rsidR="00000A5C" w:rsidDel="006B4C17">
          <w:delText xml:space="preserve">stored </w:delText>
        </w:r>
        <w:r w:rsidR="007C0103" w:rsidDel="006B4C17">
          <w:delText>in</w:delText>
        </w:r>
        <w:r w:rsidR="00000A5C" w:rsidDel="006B4C17">
          <w:delText xml:space="preserve"> </w:delText>
        </w:r>
        <w:r w:rsidR="009E1613" w:rsidDel="006B4C17">
          <w:delText>Documentum</w:delText>
        </w:r>
        <w:r w:rsidR="007C0103" w:rsidDel="006B4C17">
          <w:delText>,</w:delText>
        </w:r>
        <w:r w:rsidR="00000A5C" w:rsidDel="006B4C17">
          <w:delText xml:space="preserve"> and then fetched </w:delText>
        </w:r>
        <w:r w:rsidR="008642C4" w:rsidDel="006B4C17">
          <w:delText xml:space="preserve">each time it was needed </w:delText>
        </w:r>
        <w:commentRangeEnd w:id="127"/>
        <w:r w:rsidR="00022AAE" w:rsidDel="006B4C17">
          <w:rPr>
            <w:rStyle w:val="CommentReference"/>
          </w:rPr>
          <w:commentReference w:id="127"/>
        </w:r>
        <w:r w:rsidR="008642C4" w:rsidDel="006B4C17">
          <w:delText xml:space="preserve">for the UI display.  </w:delText>
        </w:r>
        <w:r w:rsidR="00B72CD5" w:rsidDel="006B4C17">
          <w:delText>The banner content was updated every second or so</w:delText>
        </w:r>
        <w:r w:rsidR="00AE26BC" w:rsidDel="006B4C17">
          <w:delText xml:space="preserve"> in the display</w:delText>
        </w:r>
        <w:r w:rsidR="00B72CD5" w:rsidDel="006B4C17">
          <w:delText xml:space="preserve">.  </w:delText>
        </w:r>
        <w:r w:rsidR="001432DE" w:rsidDel="006B4C17">
          <w:delText xml:space="preserve">This impacted performance </w:delText>
        </w:r>
        <w:r w:rsidR="00B72CD5" w:rsidDel="006B4C17">
          <w:delText>as the UI process hosted in the Cloud</w:delText>
        </w:r>
        <w:r w:rsidR="007C0103" w:rsidDel="006B4C17">
          <w:delText xml:space="preserve"> had</w:delText>
        </w:r>
        <w:r w:rsidR="00B72CD5" w:rsidDel="006B4C17">
          <w:delText xml:space="preserve"> to pass through the various security layers</w:delText>
        </w:r>
        <w:r w:rsidR="001B32C2" w:rsidDel="006B4C17">
          <w:delText xml:space="preserve"> to</w:delText>
        </w:r>
        <w:r w:rsidR="00B72CD5" w:rsidDel="006B4C17">
          <w:delText xml:space="preserve"> a</w:delText>
        </w:r>
        <w:r w:rsidR="00AE26BC" w:rsidDel="006B4C17">
          <w:delText xml:space="preserve">ccess </w:delText>
        </w:r>
        <w:r w:rsidR="009E1613" w:rsidDel="006B4C17">
          <w:delText>Documentum</w:delText>
        </w:r>
        <w:r w:rsidR="00AE26BC" w:rsidDel="006B4C17">
          <w:delText xml:space="preserve"> via</w:delText>
        </w:r>
        <w:r w:rsidR="00B72CD5" w:rsidDel="006B4C17">
          <w:delText xml:space="preserve"> </w:delText>
        </w:r>
        <w:r w:rsidR="009E1613" w:rsidDel="006B4C17">
          <w:delText>ASSAP</w:delText>
        </w:r>
        <w:r w:rsidR="00B72CD5" w:rsidDel="006B4C17">
          <w:delText xml:space="preserve"> to fetch the banner content.  The </w:delText>
        </w:r>
        <w:r w:rsidR="007C0103" w:rsidDel="006B4C17">
          <w:delText xml:space="preserve">network </w:delText>
        </w:r>
        <w:r w:rsidR="00B72CD5" w:rsidDel="006B4C17">
          <w:delText xml:space="preserve">latency plus the hundreds of sessions per hour caused </w:delText>
        </w:r>
        <w:r w:rsidR="009E1613" w:rsidDel="006B4C17">
          <w:delText>ASSAP</w:delText>
        </w:r>
        <w:r w:rsidR="00B72CD5" w:rsidDel="006B4C17">
          <w:delText xml:space="preserve"> to run out of memory and it </w:delText>
        </w:r>
        <w:r w:rsidR="007C0103" w:rsidDel="006B4C17">
          <w:delText>critically reduced</w:delText>
        </w:r>
        <w:r w:rsidR="00B72CD5" w:rsidDel="006B4C17">
          <w:delText xml:space="preserve"> the</w:delText>
        </w:r>
        <w:r w:rsidR="007C0103" w:rsidDel="006B4C17">
          <w:delText xml:space="preserve"> number of</w:delText>
        </w:r>
        <w:r w:rsidR="00B72CD5" w:rsidDel="006B4C17">
          <w:delText xml:space="preserve"> sessions available to </w:delText>
        </w:r>
        <w:r w:rsidR="009E1613" w:rsidDel="006B4C17">
          <w:delText>Documentum</w:delText>
        </w:r>
        <w:r w:rsidR="00B72CD5" w:rsidDel="006B4C17">
          <w:delText xml:space="preserve"> to process</w:delText>
        </w:r>
        <w:r w:rsidR="00AE26BC" w:rsidDel="006B4C17">
          <w:delText xml:space="preserve"> employee data</w:delText>
        </w:r>
        <w:r w:rsidR="00B72CD5" w:rsidDel="006B4C17">
          <w:delText xml:space="preserve">.  </w:delText>
        </w:r>
      </w:del>
    </w:p>
    <w:p w14:paraId="305DEB74" w14:textId="09BF8E9B" w:rsidR="00513CEA" w:rsidRDefault="00B373CE" w:rsidP="006B4C17">
      <w:pPr>
        <w:ind w:left="360"/>
        <w:pPrChange w:id="128" w:author="Susan Ladwig" w:date="2017-09-03T08:15:00Z">
          <w:pPr>
            <w:ind w:left="360"/>
          </w:pPr>
        </w:pPrChange>
      </w:pPr>
      <w:del w:id="129" w:author="Susan Ladwig" w:date="2017-09-03T08:15:00Z">
        <w:r w:rsidDel="006B4C17">
          <w:delText xml:space="preserve">The process load was just too </w:delText>
        </w:r>
        <w:r w:rsidR="00D303D4" w:rsidDel="006B4C17">
          <w:delText>high</w:delText>
        </w:r>
        <w:r w:rsidDel="006B4C17">
          <w:delText xml:space="preserve"> for </w:delText>
        </w:r>
        <w:r w:rsidR="009E1613" w:rsidDel="006B4C17">
          <w:delText>Documentum</w:delText>
        </w:r>
        <w:r w:rsidR="00D303D4" w:rsidDel="006B4C17">
          <w:delText xml:space="preserve"> infrastructure that was sized for fewer transactions</w:delText>
        </w:r>
        <w:r w:rsidR="00000A5C" w:rsidDel="006B4C17">
          <w:delText xml:space="preserve">.  </w:delText>
        </w:r>
        <w:r w:rsidR="003506D4" w:rsidDel="006B4C17">
          <w:delText xml:space="preserve"> </w:delText>
        </w:r>
        <w:r w:rsidR="001432DE" w:rsidDel="006B4C17">
          <w:delText>Once Armedia determined</w:delText>
        </w:r>
        <w:r w:rsidR="003506D4" w:rsidDel="006B4C17">
          <w:delText xml:space="preserve"> the root cause</w:delText>
        </w:r>
        <w:r w:rsidR="001432DE" w:rsidDel="006B4C17">
          <w:delText>, t</w:delText>
        </w:r>
        <w:r w:rsidR="003506D4" w:rsidDel="006B4C17">
          <w:delText xml:space="preserve">he </w:delText>
        </w:r>
      </w:del>
      <w:r w:rsidR="003506D4">
        <w:t>banner</w:t>
      </w:r>
      <w:ins w:id="130" w:author="Susan Ladwig" w:date="2017-09-03T08:15:00Z">
        <w:r w:rsidR="006B4C17">
          <w:t xml:space="preserve"> content is </w:t>
        </w:r>
      </w:ins>
      <w:del w:id="131" w:author="Susan Ladwig" w:date="2017-09-03T08:15:00Z">
        <w:r w:rsidR="003506D4" w:rsidDel="006B4C17">
          <w:delText xml:space="preserve">s were then taken out of </w:delText>
        </w:r>
      </w:del>
      <w:del w:id="132" w:author="Susan Ladwig" w:date="2017-09-03T08:16:00Z">
        <w:r w:rsidR="009E1613" w:rsidDel="006B4C17">
          <w:delText>Documentum</w:delText>
        </w:r>
        <w:r w:rsidR="003506D4" w:rsidDel="006B4C17">
          <w:delText xml:space="preserve"> and </w:delText>
        </w:r>
      </w:del>
      <w:r w:rsidR="003506D4">
        <w:t xml:space="preserve">managed by </w:t>
      </w:r>
      <w:r w:rsidR="009E1613">
        <w:t>SAP</w:t>
      </w:r>
      <w:r w:rsidR="003506D4">
        <w:t xml:space="preserve">.  </w:t>
      </w:r>
      <w:ins w:id="133" w:author="Susan Ladwig" w:date="2017-09-03T08:16:00Z">
        <w:r w:rsidR="006B4C17">
          <w:t xml:space="preserve">This structure provided fast response and could be phased into the solution without a major impact </w:t>
        </w:r>
      </w:ins>
      <w:del w:id="134" w:author="Susan Ladwig" w:date="2017-09-03T08:17:00Z">
        <w:r w:rsidR="001432DE" w:rsidDel="006B4C17">
          <w:delText>Since</w:delText>
        </w:r>
        <w:r w:rsidDel="006B4C17">
          <w:delText xml:space="preserve"> the deployment was being phased in among small groups in HR</w:delText>
        </w:r>
        <w:r w:rsidR="003506D4" w:rsidDel="006B4C17">
          <w:delText xml:space="preserve">, there was no massive impact </w:delText>
        </w:r>
      </w:del>
      <w:r w:rsidR="003506D4">
        <w:t xml:space="preserve">to the customer’s employee community.  </w:t>
      </w:r>
    </w:p>
    <w:p w14:paraId="75352194" w14:textId="46374354" w:rsidR="00A123A8" w:rsidRDefault="00A123A8" w:rsidP="003103E7">
      <w:pPr>
        <w:pStyle w:val="Heading3"/>
      </w:pPr>
      <w:r>
        <w:t>Integration</w:t>
      </w:r>
      <w:r w:rsidR="00337A32">
        <w:t xml:space="preserve"> </w:t>
      </w:r>
      <w:r w:rsidR="0062565D">
        <w:t>Technology</w:t>
      </w:r>
    </w:p>
    <w:p w14:paraId="0E39EF21" w14:textId="6B0D57E9" w:rsidR="0062565D" w:rsidRDefault="009E1613" w:rsidP="0062565D">
      <w:r>
        <w:t>ASSAP</w:t>
      </w:r>
      <w:r w:rsidR="00B373CE">
        <w:t xml:space="preserve"> </w:t>
      </w:r>
      <w:r w:rsidR="00E5305B">
        <w:t>cannot pass attributes associated with an employee</w:t>
      </w:r>
      <w:r w:rsidR="00B373CE">
        <w:t xml:space="preserve"> to </w:t>
      </w:r>
      <w:r>
        <w:t>Documentum</w:t>
      </w:r>
      <w:r w:rsidR="00E5305B">
        <w:t>, such as employee number or employment date</w:t>
      </w:r>
      <w:r w:rsidR="00AE7696">
        <w:t>, but this e</w:t>
      </w:r>
      <w:r w:rsidR="005126D4">
        <w:t xml:space="preserve">mployee data is needed to </w:t>
      </w:r>
      <w:r w:rsidR="00AE7696">
        <w:t xml:space="preserve">support </w:t>
      </w:r>
      <w:r w:rsidR="005126D4">
        <w:t>records management and enforce retention policies</w:t>
      </w:r>
      <w:r w:rsidR="00E5305B">
        <w:t xml:space="preserve"> within </w:t>
      </w:r>
      <w:r>
        <w:t>Documentum</w:t>
      </w:r>
      <w:r w:rsidR="00B373CE">
        <w:t xml:space="preserve">.  </w:t>
      </w:r>
      <w:r w:rsidR="00AE7696">
        <w:t>In</w:t>
      </w:r>
      <w:r w:rsidR="000F783B">
        <w:t xml:space="preserve"> our</w:t>
      </w:r>
      <w:r w:rsidR="00AE7696">
        <w:t xml:space="preserve"> integration solution, a</w:t>
      </w:r>
      <w:r w:rsidR="00B373CE">
        <w:t xml:space="preserve"> forms transaction </w:t>
      </w:r>
      <w:r w:rsidR="005126D4">
        <w:t xml:space="preserve">triggers a </w:t>
      </w:r>
      <w:r w:rsidR="00AE7696">
        <w:t>w</w:t>
      </w:r>
      <w:r w:rsidR="005126D4">
        <w:t>eb service</w:t>
      </w:r>
      <w:r w:rsidR="00AE7696">
        <w:t xml:space="preserve">, designed by Armedia, to grab the employee data or modify existing data whenever SAP transmits a record </w:t>
      </w:r>
      <w:r w:rsidR="005126D4">
        <w:t xml:space="preserve">and pass it </w:t>
      </w:r>
      <w:r w:rsidR="00AE7696">
        <w:t xml:space="preserve">along </w:t>
      </w:r>
      <w:r w:rsidR="005126D4">
        <w:t xml:space="preserve">to </w:t>
      </w:r>
      <w:r>
        <w:t>Documentum</w:t>
      </w:r>
      <w:r w:rsidR="00AE7696">
        <w:t xml:space="preserve"> as well</w:t>
      </w:r>
      <w:r w:rsidR="005126D4">
        <w:t xml:space="preserve">.  </w:t>
      </w:r>
      <w:r w:rsidR="00E5305B">
        <w:t xml:space="preserve">The </w:t>
      </w:r>
      <w:r w:rsidR="00B373CE">
        <w:t>custom process</w:t>
      </w:r>
      <w:r w:rsidR="00E5305B">
        <w:t xml:space="preserve"> makes the link between the form just processed and the employee it relates to, all within </w:t>
      </w:r>
      <w:r>
        <w:t>Documentum</w:t>
      </w:r>
      <w:r w:rsidR="00E5305B">
        <w:t xml:space="preserve">.  </w:t>
      </w:r>
      <w:r w:rsidR="008E71AD">
        <w:t xml:space="preserve">  </w:t>
      </w:r>
    </w:p>
    <w:p w14:paraId="30998ECA" w14:textId="1D214CF3" w:rsidR="007659C6" w:rsidRDefault="007659C6" w:rsidP="0062565D">
      <w:r>
        <w:t>For mass changes affecting large number</w:t>
      </w:r>
      <w:r w:rsidR="00D303D4">
        <w:t>s</w:t>
      </w:r>
      <w:r>
        <w:t xml:space="preserve"> of employees, another </w:t>
      </w:r>
      <w:r w:rsidR="00AE7696">
        <w:t>w</w:t>
      </w:r>
      <w:r>
        <w:t xml:space="preserve">eb service sends those changes to </w:t>
      </w:r>
      <w:r w:rsidR="009E1613">
        <w:t>Documentum</w:t>
      </w:r>
      <w:r>
        <w:t xml:space="preserve"> and the employee data is updated.</w:t>
      </w:r>
      <w:r w:rsidR="00AE7696">
        <w:t xml:space="preserve"> </w:t>
      </w:r>
      <w:r>
        <w:t>For individ</w:t>
      </w:r>
      <w:r w:rsidR="008241B4">
        <w:t>ual changes,</w:t>
      </w:r>
      <w:r w:rsidR="00B373CE">
        <w:t xml:space="preserve"> there</w:t>
      </w:r>
      <w:r w:rsidR="008241B4">
        <w:t xml:space="preserve"> is a process that runs daily to take individual changes and apply them within </w:t>
      </w:r>
      <w:r w:rsidR="009E1613">
        <w:t>Documentum</w:t>
      </w:r>
      <w:r w:rsidR="008241B4">
        <w:t xml:space="preserve">.  </w:t>
      </w:r>
    </w:p>
    <w:p w14:paraId="0E07A8A3" w14:textId="0F137C05" w:rsidR="008E71AD" w:rsidRDefault="008E71AD" w:rsidP="0062565D">
      <w:r>
        <w:t xml:space="preserve">The </w:t>
      </w:r>
      <w:r w:rsidR="009E1613">
        <w:t>SAP</w:t>
      </w:r>
      <w:r>
        <w:t xml:space="preserve"> reco</w:t>
      </w:r>
      <w:r w:rsidR="00FB6E1A">
        <w:t>rd</w:t>
      </w:r>
      <w:r>
        <w:t xml:space="preserve"> transaction ID</w:t>
      </w:r>
      <w:r w:rsidR="00FB6E1A">
        <w:t xml:space="preserve"> is computed in </w:t>
      </w:r>
      <w:r w:rsidR="009E1613">
        <w:t>SAP</w:t>
      </w:r>
      <w:r>
        <w:t>.</w:t>
      </w:r>
      <w:r w:rsidR="00FB6E1A">
        <w:t xml:space="preserve">  </w:t>
      </w:r>
      <w:r w:rsidR="00D63EDD">
        <w:t>The SAP record cannot b</w:t>
      </w:r>
      <w:r w:rsidR="00BC20A3">
        <w:t>e</w:t>
      </w:r>
      <w:r w:rsidR="00D63EDD">
        <w:t xml:space="preserve"> read, </w:t>
      </w:r>
      <w:r w:rsidR="003770A4">
        <w:t xml:space="preserve">and its format is not visible. </w:t>
      </w:r>
      <w:r w:rsidR="00496A49">
        <w:t>There is no discernable link to</w:t>
      </w:r>
      <w:r>
        <w:t xml:space="preserve"> a </w:t>
      </w:r>
      <w:r w:rsidR="00496A49">
        <w:t xml:space="preserve">specific </w:t>
      </w:r>
      <w:r>
        <w:t>employee</w:t>
      </w:r>
      <w:r w:rsidR="00D33037">
        <w:t>; t</w:t>
      </w:r>
      <w:r>
        <w:t xml:space="preserve">he </w:t>
      </w:r>
      <w:r w:rsidR="00FB6E1A">
        <w:t xml:space="preserve">custom </w:t>
      </w:r>
      <w:r w:rsidR="00D33037">
        <w:t>w</w:t>
      </w:r>
      <w:r>
        <w:t xml:space="preserve">eb service </w:t>
      </w:r>
      <w:r w:rsidR="003770A4">
        <w:t>creates</w:t>
      </w:r>
      <w:r>
        <w:t xml:space="preserve"> that </w:t>
      </w:r>
      <w:r w:rsidR="00D33037">
        <w:t xml:space="preserve">association </w:t>
      </w:r>
      <w:r>
        <w:t xml:space="preserve">inside </w:t>
      </w:r>
      <w:r w:rsidR="009E1613">
        <w:t>Documentum</w:t>
      </w:r>
      <w:r w:rsidR="00D33037">
        <w:t>.</w:t>
      </w:r>
      <w:r>
        <w:t xml:space="preserve"> </w:t>
      </w:r>
      <w:r w:rsidR="00D303D4">
        <w:t xml:space="preserve"> The</w:t>
      </w:r>
      <w:r w:rsidR="003770A4">
        <w:t xml:space="preserve"> record</w:t>
      </w:r>
      <w:r w:rsidR="00D303D4">
        <w:t xml:space="preserve"> content is encrypted</w:t>
      </w:r>
      <w:r w:rsidR="00D33037">
        <w:t>, and its loc</w:t>
      </w:r>
      <w:r w:rsidR="00D303D4">
        <w:t>ation path is a computed value</w:t>
      </w:r>
      <w:r w:rsidR="00D33037">
        <w:t xml:space="preserve"> making u</w:t>
      </w:r>
      <w:r w:rsidR="00D303D4">
        <w:t xml:space="preserve">nauthorized access </w:t>
      </w:r>
      <w:r w:rsidR="00D33037">
        <w:t>or</w:t>
      </w:r>
      <w:r w:rsidR="00D303D4">
        <w:t xml:space="preserve"> access outside of Documentum and SAP impossible. </w:t>
      </w:r>
    </w:p>
    <w:p w14:paraId="3E2CCEEA" w14:textId="67203021" w:rsidR="00AF0471" w:rsidRDefault="00AF0471">
      <w:pPr>
        <w:pStyle w:val="Heading3"/>
        <w:pPrChange w:id="135" w:author="James Bailey" w:date="2017-08-25T11:44:00Z">
          <w:pPr>
            <w:pStyle w:val="Heading5"/>
          </w:pPr>
        </w:pPrChange>
      </w:pPr>
      <w:r>
        <w:t>Security</w:t>
      </w:r>
    </w:p>
    <w:p w14:paraId="5227F502" w14:textId="63F5E313" w:rsidR="00AF0471" w:rsidRDefault="008E71AD" w:rsidP="0062565D">
      <w:r>
        <w:t>Employees located worldwide</w:t>
      </w:r>
      <w:r w:rsidR="00496A49">
        <w:t xml:space="preserve"> can </w:t>
      </w:r>
      <w:r>
        <w:t xml:space="preserve">access their information via </w:t>
      </w:r>
      <w:r w:rsidR="009E1613">
        <w:t>SAP</w:t>
      </w:r>
      <w:r w:rsidR="003770A4">
        <w:t xml:space="preserve">, but they do not have </w:t>
      </w:r>
      <w:r>
        <w:t xml:space="preserve">access directly from inside </w:t>
      </w:r>
      <w:r w:rsidR="009E1613">
        <w:t>Documentum</w:t>
      </w:r>
      <w:r w:rsidR="008811C4">
        <w:t>.</w:t>
      </w:r>
      <w:r>
        <w:t xml:space="preserve"> </w:t>
      </w:r>
      <w:r w:rsidR="00D303D4">
        <w:t xml:space="preserve"> There are also security restrictions which prevent unauthorized access to executive employee data.</w:t>
      </w:r>
    </w:p>
    <w:p w14:paraId="29537E2D" w14:textId="1979774F" w:rsidR="00FB6E1A" w:rsidRDefault="008811C4" w:rsidP="0062565D">
      <w:r>
        <w:t xml:space="preserve">There are </w:t>
      </w:r>
      <w:r w:rsidR="00FB6E1A">
        <w:t>several layers and types of security:</w:t>
      </w:r>
    </w:p>
    <w:p w14:paraId="2E6E4E8C" w14:textId="40A642B2" w:rsidR="00FB6E1A" w:rsidRDefault="00AF0471" w:rsidP="00592758">
      <w:pPr>
        <w:pStyle w:val="ListParagraph"/>
        <w:numPr>
          <w:ilvl w:val="0"/>
          <w:numId w:val="6"/>
        </w:numPr>
      </w:pPr>
      <w:r>
        <w:t>Executive level employees require hi</w:t>
      </w:r>
      <w:r w:rsidR="00496A49">
        <w:t xml:space="preserve">gher level permissions </w:t>
      </w:r>
      <w:r>
        <w:t xml:space="preserve">to view their records.  </w:t>
      </w:r>
      <w:r w:rsidR="008E71AD">
        <w:t xml:space="preserve">  </w:t>
      </w:r>
    </w:p>
    <w:p w14:paraId="247FF6E8" w14:textId="0D9315DC" w:rsidR="00FB6E1A" w:rsidRDefault="00FB6E1A" w:rsidP="00592758">
      <w:pPr>
        <w:pStyle w:val="ListParagraph"/>
        <w:numPr>
          <w:ilvl w:val="0"/>
          <w:numId w:val="6"/>
        </w:numPr>
      </w:pPr>
      <w:r>
        <w:t>Restrictive security settings prevent unauthorized browsing, fetching, and reading</w:t>
      </w:r>
      <w:r w:rsidR="003770A4">
        <w:t>.</w:t>
      </w:r>
    </w:p>
    <w:p w14:paraId="28B1FB35" w14:textId="4BD9331D" w:rsidR="00FB6E1A" w:rsidRDefault="00FB6E1A" w:rsidP="00592758">
      <w:pPr>
        <w:pStyle w:val="ListParagraph"/>
        <w:numPr>
          <w:ilvl w:val="0"/>
          <w:numId w:val="6"/>
        </w:numPr>
      </w:pPr>
      <w:r>
        <w:t xml:space="preserve">Forms content is encrypted in the </w:t>
      </w:r>
      <w:r w:rsidR="009E1613">
        <w:t>Documentum</w:t>
      </w:r>
      <w:r>
        <w:t xml:space="preserve"> repository</w:t>
      </w:r>
      <w:r w:rsidR="00D303D4">
        <w:t xml:space="preserve"> by Trusted Content Services. </w:t>
      </w:r>
    </w:p>
    <w:p w14:paraId="76BA8B71" w14:textId="31470F93" w:rsidR="00D303D4" w:rsidRDefault="00D303D4" w:rsidP="00592758">
      <w:pPr>
        <w:pStyle w:val="ListParagraph"/>
        <w:numPr>
          <w:ilvl w:val="0"/>
          <w:numId w:val="6"/>
        </w:numPr>
      </w:pPr>
      <w:r>
        <w:t xml:space="preserve">Content is securely transmitted </w:t>
      </w:r>
      <w:r w:rsidR="007434AB">
        <w:t>using features in Trusted Content Services.</w:t>
      </w:r>
    </w:p>
    <w:p w14:paraId="53933028" w14:textId="3083D9BD" w:rsidR="008811C4" w:rsidRDefault="009E1613" w:rsidP="00592758">
      <w:pPr>
        <w:pStyle w:val="ListParagraph"/>
        <w:numPr>
          <w:ilvl w:val="0"/>
          <w:numId w:val="6"/>
        </w:numPr>
      </w:pPr>
      <w:r>
        <w:t>Documentum</w:t>
      </w:r>
      <w:r w:rsidR="00FB6E1A">
        <w:t xml:space="preserve"> follows all major data security standards</w:t>
      </w:r>
      <w:r w:rsidR="008811C4">
        <w:t>.  Examples</w:t>
      </w:r>
      <w:r w:rsidR="003770A4">
        <w:t xml:space="preserve"> include</w:t>
      </w:r>
      <w:r w:rsidR="008811C4">
        <w:t>:</w:t>
      </w:r>
    </w:p>
    <w:p w14:paraId="527C35BB" w14:textId="27AF712A" w:rsidR="008811C4" w:rsidRDefault="008811C4" w:rsidP="00592758">
      <w:pPr>
        <w:pStyle w:val="ListParagraph"/>
        <w:numPr>
          <w:ilvl w:val="1"/>
          <w:numId w:val="6"/>
        </w:numPr>
      </w:pPr>
      <w:r>
        <w:t>FIPS 140</w:t>
      </w:r>
      <w:r w:rsidR="00FB33B0">
        <w:t>-2</w:t>
      </w:r>
      <w:r>
        <w:t xml:space="preserve"> content encryption </w:t>
      </w:r>
      <w:r w:rsidR="00FB33B0">
        <w:t>compliance</w:t>
      </w:r>
      <w:r>
        <w:t xml:space="preserve"> </w:t>
      </w:r>
    </w:p>
    <w:p w14:paraId="4772C5F7" w14:textId="77777777" w:rsidR="008811C4" w:rsidRDefault="008811C4" w:rsidP="00592758">
      <w:pPr>
        <w:pStyle w:val="ListParagraph"/>
        <w:numPr>
          <w:ilvl w:val="1"/>
          <w:numId w:val="6"/>
        </w:numPr>
      </w:pPr>
      <w:r>
        <w:t>PCI, PII DSS compliance</w:t>
      </w:r>
    </w:p>
    <w:p w14:paraId="7DE3EC98" w14:textId="10953360" w:rsidR="00FB6E1A" w:rsidRDefault="008811C4" w:rsidP="00592758">
      <w:pPr>
        <w:pStyle w:val="ListParagraph"/>
        <w:numPr>
          <w:ilvl w:val="1"/>
          <w:numId w:val="6"/>
        </w:numPr>
      </w:pPr>
      <w:r>
        <w:t xml:space="preserve">DoD 5015  </w:t>
      </w:r>
    </w:p>
    <w:p w14:paraId="56DD331B" w14:textId="0317186D" w:rsidR="008E71AD" w:rsidRDefault="009E1613" w:rsidP="00592758">
      <w:pPr>
        <w:pStyle w:val="ListParagraph"/>
        <w:numPr>
          <w:ilvl w:val="0"/>
          <w:numId w:val="6"/>
        </w:numPr>
      </w:pPr>
      <w:r>
        <w:t>Documentum</w:t>
      </w:r>
      <w:r w:rsidR="00FB6E1A">
        <w:t xml:space="preserve"> data security includes Access Control Lists, object level permissions, default security settings for the entire repository, Operating System security, exclusion and inclusion of specific employees in specific authorized groups, denial of access to computer engineers and </w:t>
      </w:r>
      <w:r w:rsidR="00AB1FA8">
        <w:t>Documentum</w:t>
      </w:r>
      <w:r>
        <w:t xml:space="preserve"> ad</w:t>
      </w:r>
      <w:r w:rsidR="00FB6E1A">
        <w:t>ministrators</w:t>
      </w:r>
      <w:r w:rsidR="00AB1FA8">
        <w:t>.</w:t>
      </w:r>
    </w:p>
    <w:p w14:paraId="709BDB3D" w14:textId="77777777" w:rsidR="00A123A8" w:rsidRDefault="00617662">
      <w:pPr>
        <w:pStyle w:val="Heading3"/>
      </w:pPr>
      <w:r>
        <w:t xml:space="preserve">Technical </w:t>
      </w:r>
      <w:r w:rsidR="00DA3BC3">
        <w:t>Challenges</w:t>
      </w:r>
    </w:p>
    <w:p w14:paraId="2636AE7F" w14:textId="71AF91DF" w:rsidR="00ED2932" w:rsidRDefault="00FB33B0" w:rsidP="000956BD">
      <w:r>
        <w:t>T</w:t>
      </w:r>
      <w:r w:rsidR="00617662">
        <w:t>h</w:t>
      </w:r>
      <w:r w:rsidR="00BC20A3">
        <w:t>e SAP-Document integration solution</w:t>
      </w:r>
      <w:r w:rsidR="00617662">
        <w:t xml:space="preserve"> is a Cloud service</w:t>
      </w:r>
      <w:r>
        <w:t xml:space="preserve"> transferring data</w:t>
      </w:r>
      <w:r w:rsidR="00DA3BC3">
        <w:t xml:space="preserve"> to a secure network application.   HANA Enterprise Cloud offers </w:t>
      </w:r>
      <w:r w:rsidR="009E1613">
        <w:t>SAP</w:t>
      </w:r>
      <w:r w:rsidR="00DA3BC3">
        <w:t xml:space="preserve"> as a service.  The customer’s data and content had to be secure inside their network</w:t>
      </w:r>
      <w:r w:rsidR="00AB1FA8">
        <w:t xml:space="preserve"> and</w:t>
      </w:r>
      <w:r w:rsidR="00DA3BC3">
        <w:t xml:space="preserve"> all connections had to meet </w:t>
      </w:r>
      <w:r w:rsidR="00AB1FA8">
        <w:t xml:space="preserve">the </w:t>
      </w:r>
      <w:r w:rsidR="00BC20A3">
        <w:t xml:space="preserve">strict </w:t>
      </w:r>
      <w:r w:rsidR="00DA3BC3">
        <w:t xml:space="preserve">security policy.  </w:t>
      </w:r>
      <w:r w:rsidR="00AB1FA8">
        <w:t>Some issues had to be addressed including po</w:t>
      </w:r>
      <w:r w:rsidR="00DA3BC3">
        <w:t xml:space="preserve">licy </w:t>
      </w:r>
      <w:r w:rsidR="00617662">
        <w:t xml:space="preserve">configurations, IP addresses and ports.  </w:t>
      </w:r>
    </w:p>
    <w:p w14:paraId="7040F817" w14:textId="77777777" w:rsidR="00A123A8" w:rsidRDefault="00A123A8" w:rsidP="00A123A8">
      <w:pPr>
        <w:pStyle w:val="Heading3"/>
      </w:pPr>
      <w:r>
        <w:t>Conclusion</w:t>
      </w:r>
    </w:p>
    <w:p w14:paraId="077A6ED7" w14:textId="24EEE61E" w:rsidR="00617662" w:rsidRDefault="00617662" w:rsidP="00617662">
      <w:del w:id="136" w:author="James Bailey" w:date="2017-08-25T11:46:00Z">
        <w:r w:rsidDel="00022AAE">
          <w:delText>Even though the customer was behind in delivering the project, they wisely</w:delText>
        </w:r>
      </w:del>
      <w:ins w:id="137" w:author="James Bailey" w:date="2017-08-25T11:46:00Z">
        <w:r w:rsidR="00022AAE">
          <w:t>D</w:t>
        </w:r>
      </w:ins>
      <w:ins w:id="138" w:author="Bill Hunton" w:date="2017-09-01T16:35:00Z">
        <w:r w:rsidR="003C1AD8">
          <w:t>e</w:t>
        </w:r>
      </w:ins>
      <w:ins w:id="139" w:author="James Bailey" w:date="2017-08-25T11:46:00Z">
        <w:del w:id="140" w:author="Bill Hunton" w:date="2017-09-01T16:35:00Z">
          <w:r w:rsidR="00022AAE" w:rsidDel="003C1AD8">
            <w:delText>i</w:delText>
          </w:r>
        </w:del>
        <w:r w:rsidR="00022AAE">
          <w:t>spite the schedule risks, the client</w:t>
        </w:r>
      </w:ins>
      <w:r>
        <w:t xml:space="preserve"> chose to change their solution for the </w:t>
      </w:r>
      <w:r w:rsidR="009E1613">
        <w:t>SAP</w:t>
      </w:r>
      <w:r>
        <w:t xml:space="preserve"> Archive and</w:t>
      </w:r>
      <w:del w:id="141" w:author="Bill Hunton" w:date="2017-09-01T16:38:00Z">
        <w:r w:rsidDel="003C1AD8">
          <w:delText xml:space="preserve"> decided</w:delText>
        </w:r>
      </w:del>
      <w:r>
        <w:t xml:space="preserve"> to use </w:t>
      </w:r>
      <w:r w:rsidR="009E1613">
        <w:t>Documentum</w:t>
      </w:r>
      <w:ins w:id="142" w:author="James Bailey" w:date="2017-08-25T11:46:00Z">
        <w:r w:rsidR="00022AAE">
          <w:t xml:space="preserve"> because it provide</w:t>
        </w:r>
      </w:ins>
      <w:ins w:id="143" w:author="Bill Hunton" w:date="2017-09-01T16:36:00Z">
        <w:r w:rsidR="003C1AD8">
          <w:t>s</w:t>
        </w:r>
      </w:ins>
      <w:ins w:id="144" w:author="James Bailey" w:date="2017-08-25T11:46:00Z">
        <w:del w:id="145" w:author="Bill Hunton" w:date="2017-09-01T16:36:00Z">
          <w:r w:rsidR="00022AAE" w:rsidDel="003C1AD8">
            <w:delText>d</w:delText>
          </w:r>
        </w:del>
      </w:ins>
      <w:del w:id="146" w:author="James Bailey" w:date="2017-08-25T11:47:00Z">
        <w:r w:rsidDel="00022AAE">
          <w:delText xml:space="preserve">.  OpenText Documentum integrates easily with </w:delText>
        </w:r>
        <w:r w:rsidR="009E1613" w:rsidDel="00022AAE">
          <w:delText>SAP</w:delText>
        </w:r>
        <w:r w:rsidDel="00022AAE">
          <w:delText xml:space="preserve"> and provide</w:delText>
        </w:r>
        <w:r w:rsidR="005B413B" w:rsidDel="00022AAE">
          <w:delText>s</w:delText>
        </w:r>
      </w:del>
      <w:r w:rsidR="005B413B">
        <w:t xml:space="preserve"> a backend</w:t>
      </w:r>
      <w:ins w:id="147" w:author="Bill Hunton" w:date="2017-09-01T16:38:00Z">
        <w:r w:rsidR="003C1AD8">
          <w:t>,</w:t>
        </w:r>
      </w:ins>
      <w:ins w:id="148" w:author="Bill Hunton" w:date="2017-09-01T16:35:00Z">
        <w:r w:rsidR="003C1AD8">
          <w:t xml:space="preserve"> SAP Archive Link</w:t>
        </w:r>
      </w:ins>
      <w:r w:rsidR="005B413B">
        <w:t xml:space="preserve"> with robust</w:t>
      </w:r>
      <w:del w:id="149" w:author="Bill Hunton" w:date="2017-09-01T16:35:00Z">
        <w:r w:rsidDel="003C1AD8">
          <w:delText xml:space="preserve"> </w:delText>
        </w:r>
      </w:del>
      <w:ins w:id="150" w:author="James Bailey" w:date="2017-08-25T11:47:00Z">
        <w:del w:id="151" w:author="Bill Hunton" w:date="2017-09-01T16:35:00Z">
          <w:r w:rsidR="00022AAE" w:rsidDel="003C1AD8">
            <w:delText>the following</w:delText>
          </w:r>
        </w:del>
        <w:r w:rsidR="00022AAE">
          <w:t xml:space="preserve"> </w:t>
        </w:r>
      </w:ins>
      <w:r>
        <w:t>features</w:t>
      </w:r>
      <w:ins w:id="152" w:author="Bill Hunton" w:date="2017-09-01T16:36:00Z">
        <w:r w:rsidR="003C1AD8">
          <w:t xml:space="preserve"> out of the box.  This combined with custom functionality provided the following benefits to Armedia</w:t>
        </w:r>
      </w:ins>
      <w:ins w:id="153" w:author="Bill Hunton" w:date="2017-09-01T16:37:00Z">
        <w:r w:rsidR="003C1AD8">
          <w:t>’s customer:</w:t>
        </w:r>
      </w:ins>
      <w:ins w:id="154" w:author="James Bailey" w:date="2017-08-25T11:47:00Z">
        <w:del w:id="155" w:author="Bill Hunton" w:date="2017-09-01T16:36:00Z">
          <w:r w:rsidR="00022AAE" w:rsidDel="003C1AD8">
            <w:delText>:</w:delText>
          </w:r>
        </w:del>
      </w:ins>
      <w:del w:id="156" w:author="James Bailey" w:date="2017-08-25T11:47:00Z">
        <w:r w:rsidDel="00022AAE">
          <w:delText xml:space="preserve">.  </w:delText>
        </w:r>
      </w:del>
    </w:p>
    <w:p w14:paraId="532D9A0F" w14:textId="165B93CA" w:rsidR="003C0C95" w:rsidDel="00022AAE" w:rsidRDefault="00AB1FA8" w:rsidP="00617662">
      <w:pPr>
        <w:rPr>
          <w:del w:id="157" w:author="James Bailey" w:date="2017-08-25T11:47:00Z"/>
        </w:rPr>
      </w:pPr>
      <w:del w:id="158" w:author="James Bailey" w:date="2017-08-25T11:47:00Z">
        <w:r w:rsidDel="00022AAE">
          <w:delText xml:space="preserve">The production system is up and running, and to date the only </w:delText>
        </w:r>
        <w:r w:rsidR="003F437B" w:rsidDel="00022AAE">
          <w:delText>defect, the banner content</w:delText>
        </w:r>
        <w:r w:rsidDel="00022AAE">
          <w:delText xml:space="preserve"> issue</w:delText>
        </w:r>
        <w:r w:rsidR="003F437B" w:rsidDel="00022AAE">
          <w:delText xml:space="preserve"> described above</w:delText>
        </w:r>
        <w:r w:rsidR="00BC20A3" w:rsidDel="00022AAE">
          <w:delText>,</w:delText>
        </w:r>
        <w:r w:rsidDel="00022AAE">
          <w:delText xml:space="preserve"> was resolved early on</w:delText>
        </w:r>
        <w:r w:rsidR="00337A32" w:rsidDel="00022AAE">
          <w:delText xml:space="preserve">.  </w:delText>
        </w:r>
      </w:del>
    </w:p>
    <w:p w14:paraId="6CF92678" w14:textId="697F32E0" w:rsidR="008B61A7" w:rsidDel="00022AAE" w:rsidRDefault="003F437B" w:rsidP="00617662">
      <w:pPr>
        <w:rPr>
          <w:del w:id="159" w:author="James Bailey" w:date="2017-08-25T11:47:00Z"/>
        </w:rPr>
      </w:pPr>
      <w:del w:id="160" w:author="James Bailey" w:date="2017-08-25T11:47:00Z">
        <w:r w:rsidDel="00022AAE">
          <w:delText>The new system</w:delText>
        </w:r>
        <w:r w:rsidR="00337A32" w:rsidDel="00022AAE">
          <w:delText xml:space="preserve"> </w:delText>
        </w:r>
        <w:r w:rsidR="008B61A7" w:rsidDel="00022AAE">
          <w:delText>provides these benefits:</w:delText>
        </w:r>
      </w:del>
    </w:p>
    <w:p w14:paraId="6722BB4C" w14:textId="014F9DAD" w:rsidR="008B61A7" w:rsidRDefault="008B61A7" w:rsidP="00592758">
      <w:pPr>
        <w:pStyle w:val="ListParagraph"/>
        <w:numPr>
          <w:ilvl w:val="0"/>
          <w:numId w:val="8"/>
        </w:numPr>
      </w:pPr>
      <w:r>
        <w:t>Secure 24x7 employee and retiree access to the customer’s HR system from anywhere in the world.</w:t>
      </w:r>
    </w:p>
    <w:p w14:paraId="493A8013" w14:textId="4A23A3D1" w:rsidR="008B61A7" w:rsidRDefault="008B61A7" w:rsidP="00592758">
      <w:pPr>
        <w:pStyle w:val="ListParagraph"/>
        <w:numPr>
          <w:ilvl w:val="0"/>
          <w:numId w:val="8"/>
        </w:numPr>
      </w:pPr>
      <w:r>
        <w:t>SAP Human Resources and Success Factors hosted in HANA Enterprise Cloud</w:t>
      </w:r>
    </w:p>
    <w:p w14:paraId="41B75B00" w14:textId="12DA8572" w:rsidR="008B61A7" w:rsidRDefault="008B61A7" w:rsidP="00592758">
      <w:pPr>
        <w:pStyle w:val="ListParagraph"/>
        <w:numPr>
          <w:ilvl w:val="0"/>
          <w:numId w:val="8"/>
        </w:numPr>
      </w:pPr>
      <w:r>
        <w:t>Seamless integration with legacy employee data system in SAP</w:t>
      </w:r>
    </w:p>
    <w:p w14:paraId="6678677B" w14:textId="3AAEC412" w:rsidR="008B61A7" w:rsidRDefault="008B61A7" w:rsidP="00592758">
      <w:pPr>
        <w:pStyle w:val="ListParagraph"/>
        <w:numPr>
          <w:ilvl w:val="0"/>
          <w:numId w:val="8"/>
        </w:numPr>
      </w:pPr>
      <w:r>
        <w:t>Documentum records management and retention policies</w:t>
      </w:r>
    </w:p>
    <w:p w14:paraId="24B4098B" w14:textId="37EBE7F0" w:rsidR="008B61A7" w:rsidRDefault="008B61A7" w:rsidP="00592758">
      <w:pPr>
        <w:pStyle w:val="ListParagraph"/>
        <w:numPr>
          <w:ilvl w:val="0"/>
          <w:numId w:val="8"/>
        </w:numPr>
      </w:pPr>
      <w:r>
        <w:t>Documentum’s standards based content and data security features</w:t>
      </w:r>
    </w:p>
    <w:p w14:paraId="5C70423F" w14:textId="674E38DE" w:rsidR="008B61A7" w:rsidRDefault="008B61A7" w:rsidP="00592758">
      <w:pPr>
        <w:pStyle w:val="ListParagraph"/>
        <w:numPr>
          <w:ilvl w:val="0"/>
          <w:numId w:val="8"/>
        </w:numPr>
      </w:pPr>
      <w:r>
        <w:t>Legal holds on employee records</w:t>
      </w:r>
      <w:r w:rsidR="00AB1FA8">
        <w:t>.</w:t>
      </w:r>
    </w:p>
    <w:p w14:paraId="0979B024" w14:textId="77777777" w:rsidR="00173407" w:rsidRPr="00173407" w:rsidRDefault="00173407" w:rsidP="00173407">
      <w:pPr>
        <w:pStyle w:val="Heading1"/>
      </w:pPr>
      <w:r w:rsidRPr="00173407">
        <w:t>About Armedia, LLC</w:t>
      </w:r>
    </w:p>
    <w:p w14:paraId="1C66FC1E" w14:textId="77777777" w:rsidR="00173407" w:rsidRPr="00FC0B73" w:rsidRDefault="00173407" w:rsidP="00173407">
      <w:r w:rsidRPr="00FC0B73">
        <w:t>Armedia is a technology firm, focusing on information and content management solutions. Armedia has industry-acclaimed expertise, services and products in Content Intelligence, Big Data Analytics, Case Management, Enterprise Content Management, Open Source and Mobile Technologies. Armedia has experience providing these services on various platforms, including: Alfresco, Drupal, EMC Documentum, IBM FileNet, Microsoft SharePoint and the Apple iPad. Armedia has also won many industry and business awards, including: Stevie Website of the Year, InfoWorld 100, multiple Inc 5000, Pacesetter, Atlanta’s Best Places to Work, Atlanta’s Best and Brightest. Armedia’s mission is to provide world-class solutions to its clients and assist them in achieving tangible returns on their technology investments.</w:t>
      </w:r>
    </w:p>
    <w:p w14:paraId="35E2D6BA" w14:textId="4360080F" w:rsidR="00173407" w:rsidRPr="00FC0B73" w:rsidRDefault="00173407" w:rsidP="00173407">
      <w:r w:rsidRPr="00FC0B73">
        <w:t>Armedia is a GSA Schedule IT-70 holder, and is CMMI Level 3 appraised. Armedia has offices in Atlanta, GA and Vienna, VA.</w:t>
      </w:r>
    </w:p>
    <w:p w14:paraId="7745BE79" w14:textId="4B9E0D86" w:rsidR="000956BD" w:rsidRPr="005B413B" w:rsidRDefault="000956BD" w:rsidP="006B4C17">
      <w:bookmarkStart w:id="161" w:name="_GoBack"/>
      <w:bookmarkEnd w:id="161"/>
    </w:p>
    <w:sectPr w:rsidR="000956BD" w:rsidRPr="005B413B" w:rsidSect="00514A16">
      <w:headerReference w:type="default" r:id="rId19"/>
      <w:foot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ames Bailey" w:date="2017-08-22T07:20:00Z" w:initials="JB">
    <w:p w14:paraId="4C44F368" w14:textId="77777777" w:rsidR="00D26170" w:rsidRDefault="00D26170">
      <w:pPr>
        <w:pStyle w:val="CommentText"/>
      </w:pPr>
      <w:r>
        <w:rPr>
          <w:rStyle w:val="CommentReference"/>
        </w:rPr>
        <w:annotationRef/>
      </w:r>
      <w:r>
        <w:t>We talk about Armedia having SAP expertise in para 2.</w:t>
      </w:r>
    </w:p>
    <w:p w14:paraId="6307BBD2" w14:textId="77777777" w:rsidR="00D26170" w:rsidRDefault="00D26170">
      <w:pPr>
        <w:pStyle w:val="CommentText"/>
      </w:pPr>
    </w:p>
    <w:p w14:paraId="12A5BEC3" w14:textId="03080041" w:rsidR="00D26170" w:rsidRDefault="00D26170">
      <w:pPr>
        <w:pStyle w:val="CommentText"/>
      </w:pPr>
      <w:r>
        <w:t>Can we soften this?  “Armedia partnered with our customer and it’s extended team to quickly build integrate the desired solution.”</w:t>
      </w:r>
    </w:p>
  </w:comment>
  <w:comment w:id="17" w:author="James Bailey" w:date="2017-08-22T07:27:00Z" w:initials="JB">
    <w:p w14:paraId="6F60F45F" w14:textId="39629FA5" w:rsidR="00D26170" w:rsidRDefault="00D26170">
      <w:pPr>
        <w:pStyle w:val="CommentText"/>
      </w:pPr>
      <w:r>
        <w:rPr>
          <w:rStyle w:val="CommentReference"/>
        </w:rPr>
        <w:annotationRef/>
      </w:r>
      <w:r>
        <w:t>Enhanced and additional workflows</w:t>
      </w:r>
      <w:r w:rsidR="009C4E43">
        <w:t>.  In particular, a workflow to update user information, employees themselves or other authorized personnel access a user interface connected to SAP</w:t>
      </w:r>
    </w:p>
  </w:comment>
  <w:comment w:id="36" w:author="James Bailey" w:date="2017-08-22T07:35:00Z" w:initials="JB">
    <w:p w14:paraId="47E7B516" w14:textId="77777777" w:rsidR="009C4E43" w:rsidRDefault="009C4E43">
      <w:pPr>
        <w:pStyle w:val="CommentText"/>
      </w:pPr>
      <w:r>
        <w:rPr>
          <w:rStyle w:val="CommentReference"/>
        </w:rPr>
        <w:annotationRef/>
      </w:r>
      <w:r>
        <w:t>This needs to be reworded.</w:t>
      </w:r>
    </w:p>
    <w:p w14:paraId="22D3C21E" w14:textId="77777777" w:rsidR="009C4E43" w:rsidRDefault="009C4E43">
      <w:pPr>
        <w:pStyle w:val="CommentText"/>
      </w:pPr>
    </w:p>
    <w:p w14:paraId="0F63E878" w14:textId="0B975AB9" w:rsidR="009C4E43" w:rsidRDefault="009C4E43">
      <w:pPr>
        <w:pStyle w:val="CommentText"/>
      </w:pPr>
      <w:r>
        <w:t>If the employee record does not exist with Documentum, the employee record …</w:t>
      </w:r>
    </w:p>
  </w:comment>
  <w:comment w:id="58" w:author="James Bailey" w:date="2017-08-22T07:38:00Z" w:initials="JB">
    <w:p w14:paraId="2CDCD19D" w14:textId="39E69AF8" w:rsidR="0051779B" w:rsidRDefault="0051779B">
      <w:pPr>
        <w:pStyle w:val="CommentText"/>
      </w:pPr>
      <w:r>
        <w:rPr>
          <w:rStyle w:val="CommentReference"/>
        </w:rPr>
        <w:annotationRef/>
      </w:r>
      <w:r>
        <w:t>Provide great security for senior executive content</w:t>
      </w:r>
    </w:p>
  </w:comment>
  <w:comment w:id="66" w:author="James Bailey" w:date="2017-08-22T07:37:00Z" w:initials="JB">
    <w:p w14:paraId="460796E5" w14:textId="052F03C3" w:rsidR="00F87B92" w:rsidRDefault="00F87B92">
      <w:pPr>
        <w:pStyle w:val="CommentText"/>
      </w:pPr>
      <w:r>
        <w:rPr>
          <w:rStyle w:val="CommentReference"/>
        </w:rPr>
        <w:annotationRef/>
      </w:r>
      <w:r>
        <w:t>duplicate</w:t>
      </w:r>
    </w:p>
  </w:comment>
  <w:comment w:id="106" w:author="James Bailey" w:date="2017-08-25T11:40:00Z" w:initials="JB">
    <w:p w14:paraId="3BFC24CB" w14:textId="0D45CE93" w:rsidR="00022AAE" w:rsidRDefault="00022AAE">
      <w:pPr>
        <w:pStyle w:val="CommentText"/>
      </w:pPr>
      <w:r>
        <w:rPr>
          <w:rStyle w:val="CommentReference"/>
        </w:rPr>
        <w:annotationRef/>
      </w:r>
      <w:r>
        <w:t>why not just talk about what we did versus that we did not consider something?</w:t>
      </w:r>
    </w:p>
  </w:comment>
  <w:comment w:id="127" w:author="James Bailey" w:date="2017-08-25T11:42:00Z" w:initials="JB">
    <w:p w14:paraId="36B388A0" w14:textId="54500951" w:rsidR="00022AAE" w:rsidRDefault="00022AAE">
      <w:pPr>
        <w:pStyle w:val="CommentText"/>
      </w:pPr>
      <w:r>
        <w:rPr>
          <w:rStyle w:val="CommentReference"/>
        </w:rPr>
        <w:annotationRef/>
      </w:r>
      <w:r>
        <w:t>Same here.  Present the challenge and then how we address the challenge.  No need to express it as a design flaw.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A5BEC3" w15:done="1"/>
  <w15:commentEx w15:paraId="6F60F45F" w15:done="0"/>
  <w15:commentEx w15:paraId="0F63E878" w15:done="1"/>
  <w15:commentEx w15:paraId="2CDCD19D" w15:done="0"/>
  <w15:commentEx w15:paraId="460796E5" w15:done="0"/>
  <w15:commentEx w15:paraId="3BFC24CB" w15:done="0"/>
  <w15:commentEx w15:paraId="36B388A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FFD82" w14:textId="77777777" w:rsidR="00560BAA" w:rsidRDefault="00560BAA" w:rsidP="004605A0">
      <w:pPr>
        <w:spacing w:after="0" w:line="240" w:lineRule="auto"/>
      </w:pPr>
      <w:r>
        <w:separator/>
      </w:r>
    </w:p>
  </w:endnote>
  <w:endnote w:type="continuationSeparator" w:id="0">
    <w:p w14:paraId="3538ADFE" w14:textId="77777777" w:rsidR="00560BAA" w:rsidRDefault="00560BAA" w:rsidP="0046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3A3D1" w14:textId="54E89F9A" w:rsidR="00AF0471" w:rsidRDefault="00AE05D1">
    <w:pPr>
      <w:pStyle w:val="Footer"/>
    </w:pPr>
    <w:r>
      <w:rPr>
        <w:caps/>
        <w:color w:val="5B9BD5" w:themeColor="accent1"/>
      </w:rPr>
      <w:t>Armedia, LLC</w:t>
    </w:r>
    <w:r w:rsidRPr="00AE05D1">
      <w:rPr>
        <w:caps/>
        <w:color w:val="5B9BD5" w:themeColor="accent1"/>
      </w:rPr>
      <w:ptab w:relativeTo="margin" w:alignment="center" w:leader="none"/>
    </w:r>
    <w:r w:rsidRPr="00AE05D1">
      <w:rPr>
        <w:caps/>
        <w:color w:val="5B9BD5" w:themeColor="accent1"/>
      </w:rPr>
      <w:fldChar w:fldCharType="begin"/>
    </w:r>
    <w:r w:rsidRPr="00AE05D1">
      <w:rPr>
        <w:caps/>
        <w:color w:val="5B9BD5" w:themeColor="accent1"/>
      </w:rPr>
      <w:instrText xml:space="preserve"> PAGE   \* MERGEFORMAT </w:instrText>
    </w:r>
    <w:r w:rsidRPr="00AE05D1">
      <w:rPr>
        <w:caps/>
        <w:color w:val="5B9BD5" w:themeColor="accent1"/>
      </w:rPr>
      <w:fldChar w:fldCharType="separate"/>
    </w:r>
    <w:r w:rsidR="006B4C17">
      <w:rPr>
        <w:caps/>
        <w:noProof/>
        <w:color w:val="5B9BD5" w:themeColor="accent1"/>
      </w:rPr>
      <w:t>7</w:t>
    </w:r>
    <w:r w:rsidRPr="00AE05D1">
      <w:rPr>
        <w:caps/>
        <w:noProof/>
        <w:color w:val="5B9BD5" w:themeColor="accent1"/>
      </w:rPr>
      <w:fldChar w:fldCharType="end"/>
    </w:r>
    <w:r w:rsidRPr="00AE05D1">
      <w:rPr>
        <w:caps/>
        <w:color w:val="5B9BD5" w:themeColor="accent1"/>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C3FC2" w14:textId="77777777" w:rsidR="00560BAA" w:rsidRDefault="00560BAA" w:rsidP="004605A0">
      <w:pPr>
        <w:spacing w:after="0" w:line="240" w:lineRule="auto"/>
      </w:pPr>
      <w:r>
        <w:separator/>
      </w:r>
    </w:p>
  </w:footnote>
  <w:footnote w:type="continuationSeparator" w:id="0">
    <w:p w14:paraId="0CF09E37" w14:textId="77777777" w:rsidR="00560BAA" w:rsidRDefault="00560BAA" w:rsidP="00460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FB99B" w14:textId="4D769975" w:rsidR="00AF0471" w:rsidRDefault="00D028A2">
    <w:pPr>
      <w:pStyle w:val="Header"/>
    </w:pPr>
    <w:r>
      <w:t>SAP – Documentum Integration</w:t>
    </w:r>
    <w:r w:rsidR="00AE05D1">
      <w:tab/>
    </w:r>
    <w:r w:rsidR="00AE05D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0AB"/>
    <w:multiLevelType w:val="hybridMultilevel"/>
    <w:tmpl w:val="980A2B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F71047"/>
    <w:multiLevelType w:val="hybridMultilevel"/>
    <w:tmpl w:val="43BE5AD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6D47E83"/>
    <w:multiLevelType w:val="hybridMultilevel"/>
    <w:tmpl w:val="854E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36CF1"/>
    <w:multiLevelType w:val="hybridMultilevel"/>
    <w:tmpl w:val="7016605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27604688"/>
    <w:multiLevelType w:val="hybridMultilevel"/>
    <w:tmpl w:val="4552C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36316B"/>
    <w:multiLevelType w:val="hybridMultilevel"/>
    <w:tmpl w:val="0D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A5AEE"/>
    <w:multiLevelType w:val="hybridMultilevel"/>
    <w:tmpl w:val="6C463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855AA"/>
    <w:multiLevelType w:val="hybridMultilevel"/>
    <w:tmpl w:val="073A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F7215"/>
    <w:multiLevelType w:val="hybridMultilevel"/>
    <w:tmpl w:val="D442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5"/>
  </w:num>
  <w:num w:numId="5">
    <w:abstractNumId w:val="1"/>
  </w:num>
  <w:num w:numId="6">
    <w:abstractNumId w:val="6"/>
  </w:num>
  <w:num w:numId="7">
    <w:abstractNumId w:val="2"/>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san Ladwig">
    <w15:presenceInfo w15:providerId="AD" w15:userId="S-1-5-21-1778722666-4093265799-3812086698-7301"/>
  </w15:person>
  <w15:person w15:author="James Bailey">
    <w15:presenceInfo w15:providerId="AD" w15:userId="S-1-5-21-1778722666-4093265799-3812086698-1105"/>
  </w15:person>
  <w15:person w15:author="Bill Hunton">
    <w15:presenceInfo w15:providerId="AD" w15:userId="S-1-5-21-1778722666-4093265799-3812086698-1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97F"/>
    <w:rsid w:val="00000A5C"/>
    <w:rsid w:val="00001FF6"/>
    <w:rsid w:val="000153EF"/>
    <w:rsid w:val="00022AAE"/>
    <w:rsid w:val="0005011E"/>
    <w:rsid w:val="0006018A"/>
    <w:rsid w:val="00077CFC"/>
    <w:rsid w:val="000956BD"/>
    <w:rsid w:val="000B5064"/>
    <w:rsid w:val="000C423F"/>
    <w:rsid w:val="000F48AD"/>
    <w:rsid w:val="000F783B"/>
    <w:rsid w:val="00104ECF"/>
    <w:rsid w:val="00130ABF"/>
    <w:rsid w:val="001323ED"/>
    <w:rsid w:val="001432DE"/>
    <w:rsid w:val="00152F75"/>
    <w:rsid w:val="00161664"/>
    <w:rsid w:val="0016306D"/>
    <w:rsid w:val="00164127"/>
    <w:rsid w:val="00173407"/>
    <w:rsid w:val="001979EA"/>
    <w:rsid w:val="001B32C2"/>
    <w:rsid w:val="001B7BB9"/>
    <w:rsid w:val="001C1BB3"/>
    <w:rsid w:val="001E7215"/>
    <w:rsid w:val="002606EB"/>
    <w:rsid w:val="002916F3"/>
    <w:rsid w:val="002B6FA1"/>
    <w:rsid w:val="002F0CF8"/>
    <w:rsid w:val="003103E7"/>
    <w:rsid w:val="003241A7"/>
    <w:rsid w:val="00337A32"/>
    <w:rsid w:val="003506D4"/>
    <w:rsid w:val="003770A4"/>
    <w:rsid w:val="003C0C95"/>
    <w:rsid w:val="003C1AD8"/>
    <w:rsid w:val="003C4E35"/>
    <w:rsid w:val="003F437B"/>
    <w:rsid w:val="00420E9D"/>
    <w:rsid w:val="00445583"/>
    <w:rsid w:val="00456390"/>
    <w:rsid w:val="004605A0"/>
    <w:rsid w:val="00496A49"/>
    <w:rsid w:val="004E7195"/>
    <w:rsid w:val="005005F2"/>
    <w:rsid w:val="00511EBE"/>
    <w:rsid w:val="005126D4"/>
    <w:rsid w:val="00513CEA"/>
    <w:rsid w:val="00514A16"/>
    <w:rsid w:val="0051779B"/>
    <w:rsid w:val="005525BA"/>
    <w:rsid w:val="00560BAA"/>
    <w:rsid w:val="005672E9"/>
    <w:rsid w:val="00592758"/>
    <w:rsid w:val="005950A4"/>
    <w:rsid w:val="005A146F"/>
    <w:rsid w:val="005B413B"/>
    <w:rsid w:val="005D6AE5"/>
    <w:rsid w:val="005D6F9B"/>
    <w:rsid w:val="005F52BA"/>
    <w:rsid w:val="00617662"/>
    <w:rsid w:val="00623ADC"/>
    <w:rsid w:val="0062565D"/>
    <w:rsid w:val="006B4C17"/>
    <w:rsid w:val="006E3E3E"/>
    <w:rsid w:val="007027DB"/>
    <w:rsid w:val="007155E3"/>
    <w:rsid w:val="00716482"/>
    <w:rsid w:val="00733E88"/>
    <w:rsid w:val="00737278"/>
    <w:rsid w:val="007434AB"/>
    <w:rsid w:val="007659C6"/>
    <w:rsid w:val="00781B61"/>
    <w:rsid w:val="007A5D94"/>
    <w:rsid w:val="007C0103"/>
    <w:rsid w:val="007C2755"/>
    <w:rsid w:val="007F197F"/>
    <w:rsid w:val="00800C77"/>
    <w:rsid w:val="008018EC"/>
    <w:rsid w:val="00803C1B"/>
    <w:rsid w:val="008175C7"/>
    <w:rsid w:val="008241B4"/>
    <w:rsid w:val="008342AF"/>
    <w:rsid w:val="00860B5A"/>
    <w:rsid w:val="008642C4"/>
    <w:rsid w:val="00873254"/>
    <w:rsid w:val="008811C4"/>
    <w:rsid w:val="008B61A7"/>
    <w:rsid w:val="008D201E"/>
    <w:rsid w:val="008E71AD"/>
    <w:rsid w:val="00904635"/>
    <w:rsid w:val="009505E7"/>
    <w:rsid w:val="009C2FB6"/>
    <w:rsid w:val="009C4E43"/>
    <w:rsid w:val="009D52CB"/>
    <w:rsid w:val="009E1613"/>
    <w:rsid w:val="00A123A8"/>
    <w:rsid w:val="00A50242"/>
    <w:rsid w:val="00A61485"/>
    <w:rsid w:val="00AB1FA8"/>
    <w:rsid w:val="00AE05D1"/>
    <w:rsid w:val="00AE26BC"/>
    <w:rsid w:val="00AE7696"/>
    <w:rsid w:val="00AF0471"/>
    <w:rsid w:val="00B02EAE"/>
    <w:rsid w:val="00B17E52"/>
    <w:rsid w:val="00B373CE"/>
    <w:rsid w:val="00B459B3"/>
    <w:rsid w:val="00B56C00"/>
    <w:rsid w:val="00B56CBE"/>
    <w:rsid w:val="00B72CD5"/>
    <w:rsid w:val="00B76020"/>
    <w:rsid w:val="00B76C46"/>
    <w:rsid w:val="00B77495"/>
    <w:rsid w:val="00B97282"/>
    <w:rsid w:val="00BA308E"/>
    <w:rsid w:val="00BC20A3"/>
    <w:rsid w:val="00BD7143"/>
    <w:rsid w:val="00BF3F0E"/>
    <w:rsid w:val="00C14501"/>
    <w:rsid w:val="00C44690"/>
    <w:rsid w:val="00D028A2"/>
    <w:rsid w:val="00D12E5F"/>
    <w:rsid w:val="00D17459"/>
    <w:rsid w:val="00D2141C"/>
    <w:rsid w:val="00D26170"/>
    <w:rsid w:val="00D303D4"/>
    <w:rsid w:val="00D32962"/>
    <w:rsid w:val="00D33037"/>
    <w:rsid w:val="00D63EDD"/>
    <w:rsid w:val="00D7028D"/>
    <w:rsid w:val="00D82744"/>
    <w:rsid w:val="00DA3BC3"/>
    <w:rsid w:val="00DA7D12"/>
    <w:rsid w:val="00DB7589"/>
    <w:rsid w:val="00DC02CE"/>
    <w:rsid w:val="00DF512E"/>
    <w:rsid w:val="00E5305B"/>
    <w:rsid w:val="00E95A87"/>
    <w:rsid w:val="00ED2932"/>
    <w:rsid w:val="00F23FCE"/>
    <w:rsid w:val="00F316B7"/>
    <w:rsid w:val="00F571FB"/>
    <w:rsid w:val="00F62EB1"/>
    <w:rsid w:val="00F75488"/>
    <w:rsid w:val="00F87B92"/>
    <w:rsid w:val="00FB33B0"/>
    <w:rsid w:val="00FB533D"/>
    <w:rsid w:val="00FB67EA"/>
    <w:rsid w:val="00FB6CC1"/>
    <w:rsid w:val="00FB6E1A"/>
    <w:rsid w:val="00FC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3626B"/>
  <w15:chartTrackingRefBased/>
  <w15:docId w15:val="{215D51F8-1E86-4F42-A2F8-EB8CE4FA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9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23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3A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123A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9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23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123A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123A8"/>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152F75"/>
    <w:pPr>
      <w:ind w:left="720"/>
      <w:contextualSpacing/>
    </w:pPr>
  </w:style>
  <w:style w:type="paragraph" w:styleId="Header">
    <w:name w:val="header"/>
    <w:basedOn w:val="Normal"/>
    <w:link w:val="HeaderChar"/>
    <w:uiPriority w:val="99"/>
    <w:unhideWhenUsed/>
    <w:rsid w:val="00460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5A0"/>
  </w:style>
  <w:style w:type="paragraph" w:styleId="Footer">
    <w:name w:val="footer"/>
    <w:basedOn w:val="Normal"/>
    <w:link w:val="FooterChar"/>
    <w:uiPriority w:val="99"/>
    <w:unhideWhenUsed/>
    <w:rsid w:val="00460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5A0"/>
  </w:style>
  <w:style w:type="character" w:styleId="CommentReference">
    <w:name w:val="annotation reference"/>
    <w:basedOn w:val="DefaultParagraphFont"/>
    <w:uiPriority w:val="99"/>
    <w:semiHidden/>
    <w:unhideWhenUsed/>
    <w:rsid w:val="007659C6"/>
    <w:rPr>
      <w:sz w:val="16"/>
      <w:szCs w:val="16"/>
    </w:rPr>
  </w:style>
  <w:style w:type="paragraph" w:styleId="CommentText">
    <w:name w:val="annotation text"/>
    <w:basedOn w:val="Normal"/>
    <w:link w:val="CommentTextChar"/>
    <w:uiPriority w:val="99"/>
    <w:semiHidden/>
    <w:unhideWhenUsed/>
    <w:rsid w:val="007659C6"/>
    <w:pPr>
      <w:spacing w:line="240" w:lineRule="auto"/>
    </w:pPr>
    <w:rPr>
      <w:sz w:val="20"/>
      <w:szCs w:val="20"/>
    </w:rPr>
  </w:style>
  <w:style w:type="character" w:customStyle="1" w:styleId="CommentTextChar">
    <w:name w:val="Comment Text Char"/>
    <w:basedOn w:val="DefaultParagraphFont"/>
    <w:link w:val="CommentText"/>
    <w:uiPriority w:val="99"/>
    <w:semiHidden/>
    <w:rsid w:val="007659C6"/>
    <w:rPr>
      <w:sz w:val="20"/>
      <w:szCs w:val="20"/>
    </w:rPr>
  </w:style>
  <w:style w:type="paragraph" w:styleId="CommentSubject">
    <w:name w:val="annotation subject"/>
    <w:basedOn w:val="CommentText"/>
    <w:next w:val="CommentText"/>
    <w:link w:val="CommentSubjectChar"/>
    <w:uiPriority w:val="99"/>
    <w:semiHidden/>
    <w:unhideWhenUsed/>
    <w:rsid w:val="007659C6"/>
    <w:rPr>
      <w:b/>
      <w:bCs/>
    </w:rPr>
  </w:style>
  <w:style w:type="character" w:customStyle="1" w:styleId="CommentSubjectChar">
    <w:name w:val="Comment Subject Char"/>
    <w:basedOn w:val="CommentTextChar"/>
    <w:link w:val="CommentSubject"/>
    <w:uiPriority w:val="99"/>
    <w:semiHidden/>
    <w:rsid w:val="007659C6"/>
    <w:rPr>
      <w:b/>
      <w:bCs/>
      <w:sz w:val="20"/>
      <w:szCs w:val="20"/>
    </w:rPr>
  </w:style>
  <w:style w:type="paragraph" w:styleId="BalloonText">
    <w:name w:val="Balloon Text"/>
    <w:basedOn w:val="Normal"/>
    <w:link w:val="BalloonTextChar"/>
    <w:uiPriority w:val="99"/>
    <w:semiHidden/>
    <w:unhideWhenUsed/>
    <w:rsid w:val="007659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9C6"/>
    <w:rPr>
      <w:rFonts w:ascii="Segoe UI" w:hAnsi="Segoe UI" w:cs="Segoe UI"/>
      <w:sz w:val="18"/>
      <w:szCs w:val="18"/>
    </w:rPr>
  </w:style>
  <w:style w:type="paragraph" w:styleId="Revision">
    <w:name w:val="Revision"/>
    <w:hidden/>
    <w:uiPriority w:val="99"/>
    <w:semiHidden/>
    <w:rsid w:val="007659C6"/>
    <w:pPr>
      <w:spacing w:after="0" w:line="240" w:lineRule="auto"/>
    </w:pPr>
  </w:style>
  <w:style w:type="character" w:styleId="Strong">
    <w:name w:val="Strong"/>
    <w:basedOn w:val="DefaultParagraphFont"/>
    <w:uiPriority w:val="22"/>
    <w:qFormat/>
    <w:rsid w:val="00781B61"/>
    <w:rPr>
      <w:b/>
      <w:bCs/>
    </w:rPr>
  </w:style>
  <w:style w:type="character" w:styleId="Hyperlink">
    <w:name w:val="Hyperlink"/>
    <w:basedOn w:val="DefaultParagraphFont"/>
    <w:uiPriority w:val="99"/>
    <w:unhideWhenUsed/>
    <w:rsid w:val="00D26170"/>
    <w:rPr>
      <w:color w:val="0563C1" w:themeColor="hyperlink"/>
      <w:u w:val="single"/>
    </w:rPr>
  </w:style>
  <w:style w:type="character" w:styleId="Mention">
    <w:name w:val="Mention"/>
    <w:basedOn w:val="DefaultParagraphFont"/>
    <w:uiPriority w:val="99"/>
    <w:semiHidden/>
    <w:unhideWhenUsed/>
    <w:rsid w:val="00D2617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rmedia.com" TargetMode="External"/><Relationship Id="rId14" Type="http://schemas.openxmlformats.org/officeDocument/2006/relationships/diagramQuickStyle" Target="diagrams/quickStyle1.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E0FB8-118E-4A9F-B5DD-B7B31A9805BE}"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904073FD-D628-4CF0-91E3-142F9B977006}">
      <dgm:prSet phldrT="[Text]"/>
      <dgm:spPr/>
      <dgm:t>
        <a:bodyPr/>
        <a:lstStyle/>
        <a:p>
          <a:pPr algn="ctr"/>
          <a:r>
            <a:rPr lang="en-US"/>
            <a:t>Users submits form via SAP</a:t>
          </a:r>
        </a:p>
      </dgm:t>
    </dgm:pt>
    <dgm:pt modelId="{C704F800-32DC-42D2-A883-8AE55CF528DF}" type="parTrans" cxnId="{6DC7E5DC-7251-47D3-93C9-684A1676EEFE}">
      <dgm:prSet/>
      <dgm:spPr/>
      <dgm:t>
        <a:bodyPr/>
        <a:lstStyle/>
        <a:p>
          <a:pPr algn="ctr"/>
          <a:endParaRPr lang="en-US"/>
        </a:p>
      </dgm:t>
    </dgm:pt>
    <dgm:pt modelId="{B7DC85DC-3D78-45E2-965A-978A15F1A926}" type="sibTrans" cxnId="{6DC7E5DC-7251-47D3-93C9-684A1676EEFE}">
      <dgm:prSet/>
      <dgm:spPr/>
      <dgm:t>
        <a:bodyPr/>
        <a:lstStyle/>
        <a:p>
          <a:pPr algn="ctr"/>
          <a:endParaRPr lang="en-US"/>
        </a:p>
      </dgm:t>
    </dgm:pt>
    <dgm:pt modelId="{28E7D950-B099-4405-B1AC-342364200A06}">
      <dgm:prSet phldrT="[Text]"/>
      <dgm:spPr/>
      <dgm:t>
        <a:bodyPr/>
        <a:lstStyle/>
        <a:p>
          <a:pPr algn="ctr"/>
          <a:r>
            <a:rPr lang="en-US"/>
            <a:t>The user submits a change to personnel records by way of a form</a:t>
          </a:r>
        </a:p>
      </dgm:t>
    </dgm:pt>
    <dgm:pt modelId="{F4B91091-D913-4ED1-885B-4E5B10A6CD72}" type="parTrans" cxnId="{DFB3B1AD-8AD1-41CE-9233-E00A67F0CF57}">
      <dgm:prSet/>
      <dgm:spPr/>
      <dgm:t>
        <a:bodyPr/>
        <a:lstStyle/>
        <a:p>
          <a:pPr algn="ctr"/>
          <a:endParaRPr lang="en-US"/>
        </a:p>
      </dgm:t>
    </dgm:pt>
    <dgm:pt modelId="{DF702D5E-B2E1-467C-A598-0F75D025313A}" type="sibTrans" cxnId="{DFB3B1AD-8AD1-41CE-9233-E00A67F0CF57}">
      <dgm:prSet/>
      <dgm:spPr/>
      <dgm:t>
        <a:bodyPr/>
        <a:lstStyle/>
        <a:p>
          <a:pPr algn="ctr"/>
          <a:endParaRPr lang="en-US"/>
        </a:p>
      </dgm:t>
    </dgm:pt>
    <dgm:pt modelId="{21ED908D-6EE9-4ABD-92DD-4999DAE4040C}">
      <dgm:prSet phldrT="[Text]"/>
      <dgm:spPr/>
      <dgm:t>
        <a:bodyPr/>
        <a:lstStyle/>
        <a:p>
          <a:pPr algn="ctr"/>
          <a:r>
            <a:rPr lang="en-US"/>
            <a:t>SAP integrates with Documentum</a:t>
          </a:r>
        </a:p>
      </dgm:t>
    </dgm:pt>
    <dgm:pt modelId="{8605484E-5BA1-488D-BF74-7105BC81FF76}" type="parTrans" cxnId="{0F9845AE-71CF-4645-A29F-7D9FA84AF947}">
      <dgm:prSet/>
      <dgm:spPr/>
      <dgm:t>
        <a:bodyPr/>
        <a:lstStyle/>
        <a:p>
          <a:pPr algn="ctr"/>
          <a:endParaRPr lang="en-US"/>
        </a:p>
      </dgm:t>
    </dgm:pt>
    <dgm:pt modelId="{B5E6FE07-7001-4F11-82FA-9EF1A398B92B}" type="sibTrans" cxnId="{0F9845AE-71CF-4645-A29F-7D9FA84AF947}">
      <dgm:prSet/>
      <dgm:spPr/>
      <dgm:t>
        <a:bodyPr/>
        <a:lstStyle/>
        <a:p>
          <a:pPr algn="ctr"/>
          <a:endParaRPr lang="en-US"/>
        </a:p>
      </dgm:t>
    </dgm:pt>
    <dgm:pt modelId="{0869883C-995E-447E-9499-B85EC5AFB7B4}">
      <dgm:prSet phldrT="[Text]"/>
      <dgm:spPr/>
      <dgm:t>
        <a:bodyPr/>
        <a:lstStyle/>
        <a:p>
          <a:pPr algn="ctr"/>
          <a:r>
            <a:rPr lang="en-US"/>
            <a:t>The form is processed by SAP.  SAP connects to Documentum Archive Services for SAP (ASSAP) and submits the form to Documentum</a:t>
          </a:r>
        </a:p>
      </dgm:t>
    </dgm:pt>
    <dgm:pt modelId="{8330B1C5-9E3E-4119-BED4-30FCE076502D}" type="parTrans" cxnId="{AF9E581B-BC55-4AB9-A912-1B518559F2AE}">
      <dgm:prSet/>
      <dgm:spPr/>
      <dgm:t>
        <a:bodyPr/>
        <a:lstStyle/>
        <a:p>
          <a:pPr algn="ctr"/>
          <a:endParaRPr lang="en-US"/>
        </a:p>
      </dgm:t>
    </dgm:pt>
    <dgm:pt modelId="{651135E9-144F-479E-8204-6AE5B4136A8B}" type="sibTrans" cxnId="{AF9E581B-BC55-4AB9-A912-1B518559F2AE}">
      <dgm:prSet/>
      <dgm:spPr/>
      <dgm:t>
        <a:bodyPr/>
        <a:lstStyle/>
        <a:p>
          <a:pPr algn="ctr"/>
          <a:endParaRPr lang="en-US"/>
        </a:p>
      </dgm:t>
    </dgm:pt>
    <dgm:pt modelId="{32BB553C-3352-4F4E-A176-C758BEB65694}">
      <dgm:prSet phldrT="[Text]"/>
      <dgm:spPr/>
      <dgm:t>
        <a:bodyPr/>
        <a:lstStyle/>
        <a:p>
          <a:pPr algn="ctr"/>
          <a:r>
            <a:rPr lang="en-US"/>
            <a:t>Documentum manages the content</a:t>
          </a:r>
        </a:p>
      </dgm:t>
    </dgm:pt>
    <dgm:pt modelId="{C50FCD93-6E73-45FE-9431-6636BF8995C0}" type="parTrans" cxnId="{BCC38015-9684-4EC5-8D63-DF6D0DD5A1C3}">
      <dgm:prSet/>
      <dgm:spPr/>
      <dgm:t>
        <a:bodyPr/>
        <a:lstStyle/>
        <a:p>
          <a:pPr algn="ctr"/>
          <a:endParaRPr lang="en-US"/>
        </a:p>
      </dgm:t>
    </dgm:pt>
    <dgm:pt modelId="{56F30A2D-FBB9-4CFE-88F2-1FED4208E832}" type="sibTrans" cxnId="{BCC38015-9684-4EC5-8D63-DF6D0DD5A1C3}">
      <dgm:prSet/>
      <dgm:spPr/>
      <dgm:t>
        <a:bodyPr/>
        <a:lstStyle/>
        <a:p>
          <a:pPr algn="ctr"/>
          <a:endParaRPr lang="en-US"/>
        </a:p>
      </dgm:t>
    </dgm:pt>
    <dgm:pt modelId="{78AA6C00-9CE3-45A8-859F-ADB25F3CB9FA}">
      <dgm:prSet phldrT="[Text]"/>
      <dgm:spPr/>
      <dgm:t>
        <a:bodyPr/>
        <a:lstStyle/>
        <a:p>
          <a:pPr algn="ctr"/>
          <a:r>
            <a:rPr lang="en-US"/>
            <a:t>The form is stored in a Documentum repository designated as the SAP Archive Repository</a:t>
          </a:r>
        </a:p>
      </dgm:t>
    </dgm:pt>
    <dgm:pt modelId="{F4A0B9B8-8F82-4374-92D2-331DE870C071}" type="parTrans" cxnId="{4E7075A4-3198-4852-920F-A0F109721FB5}">
      <dgm:prSet/>
      <dgm:spPr/>
      <dgm:t>
        <a:bodyPr/>
        <a:lstStyle/>
        <a:p>
          <a:pPr algn="ctr"/>
          <a:endParaRPr lang="en-US"/>
        </a:p>
      </dgm:t>
    </dgm:pt>
    <dgm:pt modelId="{B022DFBC-3D5F-44B0-AE2D-E63C5B7E238D}" type="sibTrans" cxnId="{4E7075A4-3198-4852-920F-A0F109721FB5}">
      <dgm:prSet/>
      <dgm:spPr/>
      <dgm:t>
        <a:bodyPr/>
        <a:lstStyle/>
        <a:p>
          <a:pPr algn="ctr"/>
          <a:endParaRPr lang="en-US"/>
        </a:p>
      </dgm:t>
    </dgm:pt>
    <dgm:pt modelId="{051FD79F-8D9F-4AA1-AF78-1DDB7CB1650D}" type="pres">
      <dgm:prSet presAssocID="{D08E0FB8-118E-4A9F-B5DD-B7B31A9805BE}" presName="linearFlow" presStyleCnt="0">
        <dgm:presLayoutVars>
          <dgm:dir/>
          <dgm:animLvl val="lvl"/>
          <dgm:resizeHandles val="exact"/>
        </dgm:presLayoutVars>
      </dgm:prSet>
      <dgm:spPr/>
    </dgm:pt>
    <dgm:pt modelId="{B0A42EA6-B463-4739-B545-C1648551A39E}" type="pres">
      <dgm:prSet presAssocID="{904073FD-D628-4CF0-91E3-142F9B977006}" presName="composite" presStyleCnt="0"/>
      <dgm:spPr/>
    </dgm:pt>
    <dgm:pt modelId="{31F3D78B-CFC1-476A-A1D8-8139640B3356}" type="pres">
      <dgm:prSet presAssocID="{904073FD-D628-4CF0-91E3-142F9B977006}" presName="parTx" presStyleLbl="node1" presStyleIdx="0" presStyleCnt="3">
        <dgm:presLayoutVars>
          <dgm:chMax val="0"/>
          <dgm:chPref val="0"/>
          <dgm:bulletEnabled val="1"/>
        </dgm:presLayoutVars>
      </dgm:prSet>
      <dgm:spPr/>
    </dgm:pt>
    <dgm:pt modelId="{F89A5A51-32AF-494D-B920-B7ED0D245F2C}" type="pres">
      <dgm:prSet presAssocID="{904073FD-D628-4CF0-91E3-142F9B977006}" presName="parSh" presStyleLbl="node1" presStyleIdx="0" presStyleCnt="3"/>
      <dgm:spPr/>
    </dgm:pt>
    <dgm:pt modelId="{464B9D62-672B-4759-BB75-13D68508AF16}" type="pres">
      <dgm:prSet presAssocID="{904073FD-D628-4CF0-91E3-142F9B977006}" presName="desTx" presStyleLbl="fgAcc1" presStyleIdx="0" presStyleCnt="3">
        <dgm:presLayoutVars>
          <dgm:bulletEnabled val="1"/>
        </dgm:presLayoutVars>
      </dgm:prSet>
      <dgm:spPr/>
    </dgm:pt>
    <dgm:pt modelId="{9855D5FC-6C9D-4F9D-8005-EC69514A9E66}" type="pres">
      <dgm:prSet presAssocID="{B7DC85DC-3D78-45E2-965A-978A15F1A926}" presName="sibTrans" presStyleLbl="sibTrans2D1" presStyleIdx="0" presStyleCnt="2"/>
      <dgm:spPr/>
    </dgm:pt>
    <dgm:pt modelId="{73208024-F078-4392-93A5-1AF90C18DD46}" type="pres">
      <dgm:prSet presAssocID="{B7DC85DC-3D78-45E2-965A-978A15F1A926}" presName="connTx" presStyleLbl="sibTrans2D1" presStyleIdx="0" presStyleCnt="2"/>
      <dgm:spPr/>
    </dgm:pt>
    <dgm:pt modelId="{C984912F-D8C2-423E-9123-42180099E806}" type="pres">
      <dgm:prSet presAssocID="{21ED908D-6EE9-4ABD-92DD-4999DAE4040C}" presName="composite" presStyleCnt="0"/>
      <dgm:spPr/>
    </dgm:pt>
    <dgm:pt modelId="{AFD35CCD-FE10-4546-BD9D-165E67D72085}" type="pres">
      <dgm:prSet presAssocID="{21ED908D-6EE9-4ABD-92DD-4999DAE4040C}" presName="parTx" presStyleLbl="node1" presStyleIdx="0" presStyleCnt="3">
        <dgm:presLayoutVars>
          <dgm:chMax val="0"/>
          <dgm:chPref val="0"/>
          <dgm:bulletEnabled val="1"/>
        </dgm:presLayoutVars>
      </dgm:prSet>
      <dgm:spPr/>
    </dgm:pt>
    <dgm:pt modelId="{5C610449-0FF7-4AEC-9A2D-91189995D724}" type="pres">
      <dgm:prSet presAssocID="{21ED908D-6EE9-4ABD-92DD-4999DAE4040C}" presName="parSh" presStyleLbl="node1" presStyleIdx="1" presStyleCnt="3"/>
      <dgm:spPr/>
    </dgm:pt>
    <dgm:pt modelId="{C3C1DD02-69AC-4504-9D28-E069FE5678C5}" type="pres">
      <dgm:prSet presAssocID="{21ED908D-6EE9-4ABD-92DD-4999DAE4040C}" presName="desTx" presStyleLbl="fgAcc1" presStyleIdx="1" presStyleCnt="3">
        <dgm:presLayoutVars>
          <dgm:bulletEnabled val="1"/>
        </dgm:presLayoutVars>
      </dgm:prSet>
      <dgm:spPr/>
    </dgm:pt>
    <dgm:pt modelId="{B106332C-73B1-4A67-91B4-A13069144BDD}" type="pres">
      <dgm:prSet presAssocID="{B5E6FE07-7001-4F11-82FA-9EF1A398B92B}" presName="sibTrans" presStyleLbl="sibTrans2D1" presStyleIdx="1" presStyleCnt="2"/>
      <dgm:spPr/>
    </dgm:pt>
    <dgm:pt modelId="{CD5D5AD1-3DB6-41C2-87CF-850849DF6ACE}" type="pres">
      <dgm:prSet presAssocID="{B5E6FE07-7001-4F11-82FA-9EF1A398B92B}" presName="connTx" presStyleLbl="sibTrans2D1" presStyleIdx="1" presStyleCnt="2"/>
      <dgm:spPr/>
    </dgm:pt>
    <dgm:pt modelId="{7ECD53DF-D5C3-4A97-BCCD-73360DCB06CF}" type="pres">
      <dgm:prSet presAssocID="{32BB553C-3352-4F4E-A176-C758BEB65694}" presName="composite" presStyleCnt="0"/>
      <dgm:spPr/>
    </dgm:pt>
    <dgm:pt modelId="{FEC377E5-139B-4EA3-8052-630CF5F3C35D}" type="pres">
      <dgm:prSet presAssocID="{32BB553C-3352-4F4E-A176-C758BEB65694}" presName="parTx" presStyleLbl="node1" presStyleIdx="1" presStyleCnt="3">
        <dgm:presLayoutVars>
          <dgm:chMax val="0"/>
          <dgm:chPref val="0"/>
          <dgm:bulletEnabled val="1"/>
        </dgm:presLayoutVars>
      </dgm:prSet>
      <dgm:spPr/>
    </dgm:pt>
    <dgm:pt modelId="{60670EB2-4B67-4974-B1E3-38E6C4567320}" type="pres">
      <dgm:prSet presAssocID="{32BB553C-3352-4F4E-A176-C758BEB65694}" presName="parSh" presStyleLbl="node1" presStyleIdx="2" presStyleCnt="3"/>
      <dgm:spPr/>
    </dgm:pt>
    <dgm:pt modelId="{E4690266-52EF-4A56-9765-E77B0E80576F}" type="pres">
      <dgm:prSet presAssocID="{32BB553C-3352-4F4E-A176-C758BEB65694}" presName="desTx" presStyleLbl="fgAcc1" presStyleIdx="2" presStyleCnt="3">
        <dgm:presLayoutVars>
          <dgm:bulletEnabled val="1"/>
        </dgm:presLayoutVars>
      </dgm:prSet>
      <dgm:spPr/>
    </dgm:pt>
  </dgm:ptLst>
  <dgm:cxnLst>
    <dgm:cxn modelId="{0C675D02-DA77-41B9-AA69-F07A34D844B1}" type="presOf" srcId="{28E7D950-B099-4405-B1AC-342364200A06}" destId="{464B9D62-672B-4759-BB75-13D68508AF16}" srcOrd="0" destOrd="0" presId="urn:microsoft.com/office/officeart/2005/8/layout/process3"/>
    <dgm:cxn modelId="{50D8AF0F-E45A-44A5-8842-A38CEF28EFFB}" type="presOf" srcId="{B7DC85DC-3D78-45E2-965A-978A15F1A926}" destId="{9855D5FC-6C9D-4F9D-8005-EC69514A9E66}" srcOrd="0" destOrd="0" presId="urn:microsoft.com/office/officeart/2005/8/layout/process3"/>
    <dgm:cxn modelId="{BB87EB11-736D-4C91-85A2-904B1029D34D}" type="presOf" srcId="{D08E0FB8-118E-4A9F-B5DD-B7B31A9805BE}" destId="{051FD79F-8D9F-4AA1-AF78-1DDB7CB1650D}" srcOrd="0" destOrd="0" presId="urn:microsoft.com/office/officeart/2005/8/layout/process3"/>
    <dgm:cxn modelId="{BCC38015-9684-4EC5-8D63-DF6D0DD5A1C3}" srcId="{D08E0FB8-118E-4A9F-B5DD-B7B31A9805BE}" destId="{32BB553C-3352-4F4E-A176-C758BEB65694}" srcOrd="2" destOrd="0" parTransId="{C50FCD93-6E73-45FE-9431-6636BF8995C0}" sibTransId="{56F30A2D-FBB9-4CFE-88F2-1FED4208E832}"/>
    <dgm:cxn modelId="{AF9E581B-BC55-4AB9-A912-1B518559F2AE}" srcId="{21ED908D-6EE9-4ABD-92DD-4999DAE4040C}" destId="{0869883C-995E-447E-9499-B85EC5AFB7B4}" srcOrd="0" destOrd="0" parTransId="{8330B1C5-9E3E-4119-BED4-30FCE076502D}" sibTransId="{651135E9-144F-479E-8204-6AE5B4136A8B}"/>
    <dgm:cxn modelId="{E1D9A833-BE9D-4B26-9C16-DDE27C948FAE}" type="presOf" srcId="{B7DC85DC-3D78-45E2-965A-978A15F1A926}" destId="{73208024-F078-4392-93A5-1AF90C18DD46}" srcOrd="1" destOrd="0" presId="urn:microsoft.com/office/officeart/2005/8/layout/process3"/>
    <dgm:cxn modelId="{DCAD1043-F879-4054-A175-C2785335C1F5}" type="presOf" srcId="{21ED908D-6EE9-4ABD-92DD-4999DAE4040C}" destId="{5C610449-0FF7-4AEC-9A2D-91189995D724}" srcOrd="1" destOrd="0" presId="urn:microsoft.com/office/officeart/2005/8/layout/process3"/>
    <dgm:cxn modelId="{35DD8753-BD01-4EA7-8E17-CCB73C0FA95D}" type="presOf" srcId="{904073FD-D628-4CF0-91E3-142F9B977006}" destId="{F89A5A51-32AF-494D-B920-B7ED0D245F2C}" srcOrd="1" destOrd="0" presId="urn:microsoft.com/office/officeart/2005/8/layout/process3"/>
    <dgm:cxn modelId="{C2436F8B-3FCC-4D92-8D19-624EBE539BEE}" type="presOf" srcId="{0869883C-995E-447E-9499-B85EC5AFB7B4}" destId="{C3C1DD02-69AC-4504-9D28-E069FE5678C5}" srcOrd="0" destOrd="0" presId="urn:microsoft.com/office/officeart/2005/8/layout/process3"/>
    <dgm:cxn modelId="{4E7075A4-3198-4852-920F-A0F109721FB5}" srcId="{32BB553C-3352-4F4E-A176-C758BEB65694}" destId="{78AA6C00-9CE3-45A8-859F-ADB25F3CB9FA}" srcOrd="0" destOrd="0" parTransId="{F4A0B9B8-8F82-4374-92D2-331DE870C071}" sibTransId="{B022DFBC-3D5F-44B0-AE2D-E63C5B7E238D}"/>
    <dgm:cxn modelId="{3C2EEDA6-DC71-45FB-9003-A94F4A7571AB}" type="presOf" srcId="{B5E6FE07-7001-4F11-82FA-9EF1A398B92B}" destId="{CD5D5AD1-3DB6-41C2-87CF-850849DF6ACE}" srcOrd="1" destOrd="0" presId="urn:microsoft.com/office/officeart/2005/8/layout/process3"/>
    <dgm:cxn modelId="{25D4C3AB-8F6C-4DB1-A914-7894C8C045DC}" type="presOf" srcId="{B5E6FE07-7001-4F11-82FA-9EF1A398B92B}" destId="{B106332C-73B1-4A67-91B4-A13069144BDD}" srcOrd="0" destOrd="0" presId="urn:microsoft.com/office/officeart/2005/8/layout/process3"/>
    <dgm:cxn modelId="{DFB3B1AD-8AD1-41CE-9233-E00A67F0CF57}" srcId="{904073FD-D628-4CF0-91E3-142F9B977006}" destId="{28E7D950-B099-4405-B1AC-342364200A06}" srcOrd="0" destOrd="0" parTransId="{F4B91091-D913-4ED1-885B-4E5B10A6CD72}" sibTransId="{DF702D5E-B2E1-467C-A598-0F75D025313A}"/>
    <dgm:cxn modelId="{0F9845AE-71CF-4645-A29F-7D9FA84AF947}" srcId="{D08E0FB8-118E-4A9F-B5DD-B7B31A9805BE}" destId="{21ED908D-6EE9-4ABD-92DD-4999DAE4040C}" srcOrd="1" destOrd="0" parTransId="{8605484E-5BA1-488D-BF74-7105BC81FF76}" sibTransId="{B5E6FE07-7001-4F11-82FA-9EF1A398B92B}"/>
    <dgm:cxn modelId="{17CE35B3-7D85-4143-AC56-FD5FD674B7A6}" type="presOf" srcId="{78AA6C00-9CE3-45A8-859F-ADB25F3CB9FA}" destId="{E4690266-52EF-4A56-9765-E77B0E80576F}" srcOrd="0" destOrd="0" presId="urn:microsoft.com/office/officeart/2005/8/layout/process3"/>
    <dgm:cxn modelId="{A2D7B8B3-DC0D-4962-82A3-7A7453E1BECD}" type="presOf" srcId="{32BB553C-3352-4F4E-A176-C758BEB65694}" destId="{FEC377E5-139B-4EA3-8052-630CF5F3C35D}" srcOrd="0" destOrd="0" presId="urn:microsoft.com/office/officeart/2005/8/layout/process3"/>
    <dgm:cxn modelId="{8207C8CF-8995-4AE2-8343-266FEB3783AF}" type="presOf" srcId="{32BB553C-3352-4F4E-A176-C758BEB65694}" destId="{60670EB2-4B67-4974-B1E3-38E6C4567320}" srcOrd="1" destOrd="0" presId="urn:microsoft.com/office/officeart/2005/8/layout/process3"/>
    <dgm:cxn modelId="{68C1EBD5-FD63-4E50-A58D-BECA8109C412}" type="presOf" srcId="{21ED908D-6EE9-4ABD-92DD-4999DAE4040C}" destId="{AFD35CCD-FE10-4546-BD9D-165E67D72085}" srcOrd="0" destOrd="0" presId="urn:microsoft.com/office/officeart/2005/8/layout/process3"/>
    <dgm:cxn modelId="{6DC7E5DC-7251-47D3-93C9-684A1676EEFE}" srcId="{D08E0FB8-118E-4A9F-B5DD-B7B31A9805BE}" destId="{904073FD-D628-4CF0-91E3-142F9B977006}" srcOrd="0" destOrd="0" parTransId="{C704F800-32DC-42D2-A883-8AE55CF528DF}" sibTransId="{B7DC85DC-3D78-45E2-965A-978A15F1A926}"/>
    <dgm:cxn modelId="{40B7D4EE-A213-43E0-A951-6FD180E92EE5}" type="presOf" srcId="{904073FD-D628-4CF0-91E3-142F9B977006}" destId="{31F3D78B-CFC1-476A-A1D8-8139640B3356}" srcOrd="0" destOrd="0" presId="urn:microsoft.com/office/officeart/2005/8/layout/process3"/>
    <dgm:cxn modelId="{B7EBE526-874E-4D5F-9830-E8CC46492010}" type="presParOf" srcId="{051FD79F-8D9F-4AA1-AF78-1DDB7CB1650D}" destId="{B0A42EA6-B463-4739-B545-C1648551A39E}" srcOrd="0" destOrd="0" presId="urn:microsoft.com/office/officeart/2005/8/layout/process3"/>
    <dgm:cxn modelId="{65069964-5868-478A-A8E5-ACA3325DC72F}" type="presParOf" srcId="{B0A42EA6-B463-4739-B545-C1648551A39E}" destId="{31F3D78B-CFC1-476A-A1D8-8139640B3356}" srcOrd="0" destOrd="0" presId="urn:microsoft.com/office/officeart/2005/8/layout/process3"/>
    <dgm:cxn modelId="{EA212036-A122-48DE-BE64-29E349C64C36}" type="presParOf" srcId="{B0A42EA6-B463-4739-B545-C1648551A39E}" destId="{F89A5A51-32AF-494D-B920-B7ED0D245F2C}" srcOrd="1" destOrd="0" presId="urn:microsoft.com/office/officeart/2005/8/layout/process3"/>
    <dgm:cxn modelId="{FE071713-4E00-4847-A3BF-E86105567BF2}" type="presParOf" srcId="{B0A42EA6-B463-4739-B545-C1648551A39E}" destId="{464B9D62-672B-4759-BB75-13D68508AF16}" srcOrd="2" destOrd="0" presId="urn:microsoft.com/office/officeart/2005/8/layout/process3"/>
    <dgm:cxn modelId="{99AA7C38-68FE-44CB-BABF-DCD5E1F99BCF}" type="presParOf" srcId="{051FD79F-8D9F-4AA1-AF78-1DDB7CB1650D}" destId="{9855D5FC-6C9D-4F9D-8005-EC69514A9E66}" srcOrd="1" destOrd="0" presId="urn:microsoft.com/office/officeart/2005/8/layout/process3"/>
    <dgm:cxn modelId="{988F8C1F-E17D-40E1-B5CA-97CC423D18D6}" type="presParOf" srcId="{9855D5FC-6C9D-4F9D-8005-EC69514A9E66}" destId="{73208024-F078-4392-93A5-1AF90C18DD46}" srcOrd="0" destOrd="0" presId="urn:microsoft.com/office/officeart/2005/8/layout/process3"/>
    <dgm:cxn modelId="{D2C29394-8406-4BD1-8146-943908D5093C}" type="presParOf" srcId="{051FD79F-8D9F-4AA1-AF78-1DDB7CB1650D}" destId="{C984912F-D8C2-423E-9123-42180099E806}" srcOrd="2" destOrd="0" presId="urn:microsoft.com/office/officeart/2005/8/layout/process3"/>
    <dgm:cxn modelId="{734C051A-80D1-4494-A676-4AD96C7D20A4}" type="presParOf" srcId="{C984912F-D8C2-423E-9123-42180099E806}" destId="{AFD35CCD-FE10-4546-BD9D-165E67D72085}" srcOrd="0" destOrd="0" presId="urn:microsoft.com/office/officeart/2005/8/layout/process3"/>
    <dgm:cxn modelId="{99545E3D-F3B4-4B21-9A4D-98D73C20A66F}" type="presParOf" srcId="{C984912F-D8C2-423E-9123-42180099E806}" destId="{5C610449-0FF7-4AEC-9A2D-91189995D724}" srcOrd="1" destOrd="0" presId="urn:microsoft.com/office/officeart/2005/8/layout/process3"/>
    <dgm:cxn modelId="{6E453F72-7897-471A-A4A9-7CEA0FCCFA54}" type="presParOf" srcId="{C984912F-D8C2-423E-9123-42180099E806}" destId="{C3C1DD02-69AC-4504-9D28-E069FE5678C5}" srcOrd="2" destOrd="0" presId="urn:microsoft.com/office/officeart/2005/8/layout/process3"/>
    <dgm:cxn modelId="{744F7867-5833-4EB9-B661-629FF8990422}" type="presParOf" srcId="{051FD79F-8D9F-4AA1-AF78-1DDB7CB1650D}" destId="{B106332C-73B1-4A67-91B4-A13069144BDD}" srcOrd="3" destOrd="0" presId="urn:microsoft.com/office/officeart/2005/8/layout/process3"/>
    <dgm:cxn modelId="{89C77BD8-66E2-493F-88F9-589C5CE84256}" type="presParOf" srcId="{B106332C-73B1-4A67-91B4-A13069144BDD}" destId="{CD5D5AD1-3DB6-41C2-87CF-850849DF6ACE}" srcOrd="0" destOrd="0" presId="urn:microsoft.com/office/officeart/2005/8/layout/process3"/>
    <dgm:cxn modelId="{85FA471D-86BC-45DD-9AF5-ABB98FDEAC69}" type="presParOf" srcId="{051FD79F-8D9F-4AA1-AF78-1DDB7CB1650D}" destId="{7ECD53DF-D5C3-4A97-BCCD-73360DCB06CF}" srcOrd="4" destOrd="0" presId="urn:microsoft.com/office/officeart/2005/8/layout/process3"/>
    <dgm:cxn modelId="{FB0341E9-4FA1-4DF9-B573-14F34AA6BEF3}" type="presParOf" srcId="{7ECD53DF-D5C3-4A97-BCCD-73360DCB06CF}" destId="{FEC377E5-139B-4EA3-8052-630CF5F3C35D}" srcOrd="0" destOrd="0" presId="urn:microsoft.com/office/officeart/2005/8/layout/process3"/>
    <dgm:cxn modelId="{5684BA7E-1C90-460D-904E-6E453A6EA193}" type="presParOf" srcId="{7ECD53DF-D5C3-4A97-BCCD-73360DCB06CF}" destId="{60670EB2-4B67-4974-B1E3-38E6C4567320}" srcOrd="1" destOrd="0" presId="urn:microsoft.com/office/officeart/2005/8/layout/process3"/>
    <dgm:cxn modelId="{D4C9A976-B8A9-4918-A524-AEB2CB045E96}" type="presParOf" srcId="{7ECD53DF-D5C3-4A97-BCCD-73360DCB06CF}" destId="{E4690266-52EF-4A56-9765-E77B0E80576F}" srcOrd="2" destOrd="0" presId="urn:microsoft.com/office/officeart/2005/8/layout/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9A5A51-32AF-494D-B920-B7ED0D245F2C}">
      <dsp:nvSpPr>
        <dsp:cNvPr id="0" name=""/>
        <dsp:cNvSpPr/>
      </dsp:nvSpPr>
      <dsp:spPr>
        <a:xfrm>
          <a:off x="2671" y="472486"/>
          <a:ext cx="1214860" cy="5269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ctr" defTabSz="400050">
            <a:lnSpc>
              <a:spcPct val="90000"/>
            </a:lnSpc>
            <a:spcBef>
              <a:spcPct val="0"/>
            </a:spcBef>
            <a:spcAft>
              <a:spcPct val="35000"/>
            </a:spcAft>
            <a:buNone/>
          </a:pPr>
          <a:r>
            <a:rPr lang="en-US" sz="900" kern="1200"/>
            <a:t>Users submits form via SAP</a:t>
          </a:r>
        </a:p>
      </dsp:txBody>
      <dsp:txXfrm>
        <a:off x="2671" y="472486"/>
        <a:ext cx="1214860" cy="351314"/>
      </dsp:txXfrm>
    </dsp:sp>
    <dsp:sp modelId="{464B9D62-672B-4759-BB75-13D68508AF16}">
      <dsp:nvSpPr>
        <dsp:cNvPr id="0" name=""/>
        <dsp:cNvSpPr/>
      </dsp:nvSpPr>
      <dsp:spPr>
        <a:xfrm>
          <a:off x="251498" y="823801"/>
          <a:ext cx="1214860" cy="12119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ctr" defTabSz="400050">
            <a:lnSpc>
              <a:spcPct val="90000"/>
            </a:lnSpc>
            <a:spcBef>
              <a:spcPct val="0"/>
            </a:spcBef>
            <a:spcAft>
              <a:spcPct val="15000"/>
            </a:spcAft>
            <a:buChar char="•"/>
          </a:pPr>
          <a:r>
            <a:rPr lang="en-US" sz="900" kern="1200"/>
            <a:t>The user submits a change to personnel records by way of a form</a:t>
          </a:r>
        </a:p>
      </dsp:txBody>
      <dsp:txXfrm>
        <a:off x="286995" y="859298"/>
        <a:ext cx="1143866" cy="1140968"/>
      </dsp:txXfrm>
    </dsp:sp>
    <dsp:sp modelId="{9855D5FC-6C9D-4F9D-8005-EC69514A9E66}">
      <dsp:nvSpPr>
        <dsp:cNvPr id="0" name=""/>
        <dsp:cNvSpPr/>
      </dsp:nvSpPr>
      <dsp:spPr>
        <a:xfrm>
          <a:off x="1401700" y="496911"/>
          <a:ext cx="390437" cy="302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401700" y="557404"/>
        <a:ext cx="299698" cy="181479"/>
      </dsp:txXfrm>
    </dsp:sp>
    <dsp:sp modelId="{5C610449-0FF7-4AEC-9A2D-91189995D724}">
      <dsp:nvSpPr>
        <dsp:cNvPr id="0" name=""/>
        <dsp:cNvSpPr/>
      </dsp:nvSpPr>
      <dsp:spPr>
        <a:xfrm>
          <a:off x="1954206" y="472486"/>
          <a:ext cx="1214860" cy="5269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ctr" defTabSz="400050">
            <a:lnSpc>
              <a:spcPct val="90000"/>
            </a:lnSpc>
            <a:spcBef>
              <a:spcPct val="0"/>
            </a:spcBef>
            <a:spcAft>
              <a:spcPct val="35000"/>
            </a:spcAft>
            <a:buNone/>
          </a:pPr>
          <a:r>
            <a:rPr lang="en-US" sz="900" kern="1200"/>
            <a:t>SAP integrates with Documentum</a:t>
          </a:r>
        </a:p>
      </dsp:txBody>
      <dsp:txXfrm>
        <a:off x="1954206" y="472486"/>
        <a:ext cx="1214860" cy="351314"/>
      </dsp:txXfrm>
    </dsp:sp>
    <dsp:sp modelId="{C3C1DD02-69AC-4504-9D28-E069FE5678C5}">
      <dsp:nvSpPr>
        <dsp:cNvPr id="0" name=""/>
        <dsp:cNvSpPr/>
      </dsp:nvSpPr>
      <dsp:spPr>
        <a:xfrm>
          <a:off x="2203033" y="823801"/>
          <a:ext cx="1214860" cy="12119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ctr" defTabSz="400050">
            <a:lnSpc>
              <a:spcPct val="90000"/>
            </a:lnSpc>
            <a:spcBef>
              <a:spcPct val="0"/>
            </a:spcBef>
            <a:spcAft>
              <a:spcPct val="15000"/>
            </a:spcAft>
            <a:buChar char="•"/>
          </a:pPr>
          <a:r>
            <a:rPr lang="en-US" sz="900" kern="1200"/>
            <a:t>The form is processed by SAP.  SAP connects to Documentum Archive Services for SAP (ASSAP) and submits the form to Documentum</a:t>
          </a:r>
        </a:p>
      </dsp:txBody>
      <dsp:txXfrm>
        <a:off x="2238530" y="859298"/>
        <a:ext cx="1143866" cy="1140968"/>
      </dsp:txXfrm>
    </dsp:sp>
    <dsp:sp modelId="{B106332C-73B1-4A67-91B4-A13069144BDD}">
      <dsp:nvSpPr>
        <dsp:cNvPr id="0" name=""/>
        <dsp:cNvSpPr/>
      </dsp:nvSpPr>
      <dsp:spPr>
        <a:xfrm>
          <a:off x="3353235" y="496911"/>
          <a:ext cx="390437" cy="302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353235" y="557404"/>
        <a:ext cx="299698" cy="181479"/>
      </dsp:txXfrm>
    </dsp:sp>
    <dsp:sp modelId="{60670EB2-4B67-4974-B1E3-38E6C4567320}">
      <dsp:nvSpPr>
        <dsp:cNvPr id="0" name=""/>
        <dsp:cNvSpPr/>
      </dsp:nvSpPr>
      <dsp:spPr>
        <a:xfrm>
          <a:off x="3905740" y="472486"/>
          <a:ext cx="1214860" cy="5269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ctr" defTabSz="400050">
            <a:lnSpc>
              <a:spcPct val="90000"/>
            </a:lnSpc>
            <a:spcBef>
              <a:spcPct val="0"/>
            </a:spcBef>
            <a:spcAft>
              <a:spcPct val="35000"/>
            </a:spcAft>
            <a:buNone/>
          </a:pPr>
          <a:r>
            <a:rPr lang="en-US" sz="900" kern="1200"/>
            <a:t>Documentum manages the content</a:t>
          </a:r>
        </a:p>
      </dsp:txBody>
      <dsp:txXfrm>
        <a:off x="3905740" y="472486"/>
        <a:ext cx="1214860" cy="351314"/>
      </dsp:txXfrm>
    </dsp:sp>
    <dsp:sp modelId="{E4690266-52EF-4A56-9765-E77B0E80576F}">
      <dsp:nvSpPr>
        <dsp:cNvPr id="0" name=""/>
        <dsp:cNvSpPr/>
      </dsp:nvSpPr>
      <dsp:spPr>
        <a:xfrm>
          <a:off x="4154567" y="823801"/>
          <a:ext cx="1214860" cy="121196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ctr" defTabSz="400050">
            <a:lnSpc>
              <a:spcPct val="90000"/>
            </a:lnSpc>
            <a:spcBef>
              <a:spcPct val="0"/>
            </a:spcBef>
            <a:spcAft>
              <a:spcPct val="15000"/>
            </a:spcAft>
            <a:buChar char="•"/>
          </a:pPr>
          <a:r>
            <a:rPr lang="en-US" sz="900" kern="1200"/>
            <a:t>The form is stored in a Documentum repository designated as the SAP Archive Repository</a:t>
          </a:r>
        </a:p>
      </dsp:txBody>
      <dsp:txXfrm>
        <a:off x="4190064" y="859298"/>
        <a:ext cx="1143866" cy="11409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09886-C36A-4C4B-B264-E71BAAA6A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Delta Air Lines</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Hunton, Bill</dc:creator>
  <cp:keywords/>
  <dc:description/>
  <cp:lastModifiedBy>Susan Ladwig</cp:lastModifiedBy>
  <cp:revision>3</cp:revision>
  <dcterms:created xsi:type="dcterms:W3CDTF">2017-09-03T12:01:00Z</dcterms:created>
  <dcterms:modified xsi:type="dcterms:W3CDTF">2017-09-03T12:18:00Z</dcterms:modified>
</cp:coreProperties>
</file>